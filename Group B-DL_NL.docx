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Today’s objectives:</w:t>
      </w:r>
    </w:p>
    <w:p w:rsidR="00000000" w:rsidDel="00000000" w:rsidP="00000000" w:rsidRDefault="00000000" w:rsidRPr="00000000" w14:paraId="00000002">
      <w:pPr>
        <w:numPr>
          <w:ilvl w:val="0"/>
          <w:numId w:val="7"/>
        </w:numPr>
        <w:ind w:left="720" w:hanging="360"/>
      </w:pPr>
      <w:r w:rsidDel="00000000" w:rsidR="00000000" w:rsidRPr="00000000">
        <w:rPr>
          <w:rtl w:val="0"/>
        </w:rPr>
        <w:t xml:space="preserve">Comfortable with discussing ideas in the group and sharing your opinion about what might be interesting to explore.</w:t>
      </w:r>
    </w:p>
    <w:p w:rsidR="00000000" w:rsidDel="00000000" w:rsidP="00000000" w:rsidRDefault="00000000" w:rsidRPr="00000000" w14:paraId="00000003">
      <w:pPr>
        <w:numPr>
          <w:ilvl w:val="0"/>
          <w:numId w:val="7"/>
        </w:numPr>
        <w:ind w:left="720" w:hanging="360"/>
      </w:pPr>
      <w:r w:rsidDel="00000000" w:rsidR="00000000" w:rsidRPr="00000000">
        <w:rPr>
          <w:rtl w:val="0"/>
        </w:rPr>
        <w:t xml:space="preserve">What kind of broad questions are you interested in?</w:t>
      </w:r>
    </w:p>
    <w:p w:rsidR="00000000" w:rsidDel="00000000" w:rsidP="00000000" w:rsidRDefault="00000000" w:rsidRPr="00000000" w14:paraId="00000004">
      <w:pPr>
        <w:numPr>
          <w:ilvl w:val="0"/>
          <w:numId w:val="7"/>
        </w:numPr>
        <w:ind w:left="720" w:hanging="360"/>
        <w:rPr>
          <w:u w:val="none"/>
        </w:rPr>
      </w:pPr>
      <w:r w:rsidDel="00000000" w:rsidR="00000000" w:rsidRPr="00000000">
        <w:rPr>
          <w:rtl w:val="0"/>
        </w:rPr>
        <w:t xml:space="preserve">This is also a space to collect resources and literature for your ideas.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Conceptual questions can be as simple as asking “if a neuron’s spiking depends upon spiking of neurons in adjacent areas, and if this dependence is related to anatomical distance or morphological similarity between the neurons”. Later you may also expand this question to probe broader themes.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Conceptual questions based on EEG: Example, “Question: We want to understand idiosyncrasies in how the brain activity maps to motor movements (e.g. hand movement). Hypothesis: we train an RNN to map EEG/ECoG activity to motor movements in each subject and analyze subject specific components of this transformation in our models. We predict…” </w:t>
      </w:r>
    </w:p>
    <w:p w:rsidR="00000000" w:rsidDel="00000000" w:rsidP="00000000" w:rsidRDefault="00000000" w:rsidRPr="00000000" w14:paraId="00000009">
      <w:pPr>
        <w:rPr/>
      </w:pPr>
      <w:commentRangeStart w:id="0"/>
      <w:r w:rsidDel="00000000" w:rsidR="00000000" w:rsidRPr="00000000">
        <w:rPr>
          <w:rtl w:val="0"/>
        </w:rPr>
      </w:r>
    </w:p>
    <w:p w:rsidR="00000000" w:rsidDel="00000000" w:rsidP="00000000" w:rsidRDefault="00000000" w:rsidRPr="00000000" w14:paraId="0000000A">
      <w:pPr>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Key Concepts</w:t>
      </w:r>
    </w:p>
    <w:p w:rsidR="00000000" w:rsidDel="00000000" w:rsidP="00000000" w:rsidRDefault="00000000" w:rsidRPr="00000000" w14:paraId="0000000C">
      <w:pPr>
        <w:rPr/>
      </w:pPr>
      <w:r w:rsidDel="00000000" w:rsidR="00000000" w:rsidRPr="00000000">
        <w:rPr>
          <w:rtl w:val="0"/>
        </w:rPr>
        <w:t xml:space="preserve">Sequential Data: Neural recordings often consist of time series data where the activity of neurons is recorded over time. This temporal aspect is crucial for understanding how neural states evolve.</w:t>
      </w:r>
    </w:p>
    <w:p w:rsidR="00000000" w:rsidDel="00000000" w:rsidP="00000000" w:rsidRDefault="00000000" w:rsidRPr="00000000" w14:paraId="0000000D">
      <w:pPr>
        <w:rPr/>
      </w:pPr>
      <w:r w:rsidDel="00000000" w:rsidR="00000000" w:rsidRPr="00000000">
        <w:rPr>
          <w:rtl w:val="0"/>
        </w:rPr>
        <w:t xml:space="preserve">State Space Models: These models represent the neural activity in a low-dimensional state space, capturing the dynamics of neural populations over time.</w:t>
      </w:r>
    </w:p>
    <w:p w:rsidR="00000000" w:rsidDel="00000000" w:rsidP="00000000" w:rsidRDefault="00000000" w:rsidRPr="00000000" w14:paraId="0000000E">
      <w:pPr>
        <w:rPr/>
      </w:pPr>
      <w:r w:rsidDel="00000000" w:rsidR="00000000" w:rsidRPr="00000000">
        <w:rPr>
          <w:rtl w:val="0"/>
        </w:rPr>
        <w:t xml:space="preserve">Latent Variables: These are unobserved variables that can explain the observed high-dimensional neural activity. The goal is to infer these latent variables that evolve according to some dynamic rules.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BCI</w:t>
      </w:r>
    </w:p>
    <w:p w:rsidR="00000000" w:rsidDel="00000000" w:rsidP="00000000" w:rsidRDefault="00000000" w:rsidRPr="00000000" w14:paraId="00000012">
      <w:pPr>
        <w:rPr>
          <w:b w:val="1"/>
        </w:rPr>
      </w:pPr>
      <w:r w:rsidDel="00000000" w:rsidR="00000000" w:rsidRPr="00000000">
        <w:rPr>
          <w:b w:val="1"/>
          <w:rtl w:val="0"/>
        </w:rPr>
        <w:t xml:space="preserve">Questions</w:t>
      </w:r>
    </w:p>
    <w:p w:rsidR="00000000" w:rsidDel="00000000" w:rsidP="00000000" w:rsidRDefault="00000000" w:rsidRPr="00000000" w14:paraId="00000013">
      <w:pPr>
        <w:rPr/>
      </w:pPr>
      <w:r w:rsidDel="00000000" w:rsidR="00000000" w:rsidRPr="00000000">
        <w:rPr>
          <w:rtl w:val="0"/>
        </w:rPr>
        <w:t xml:space="preserve">How activity in motor areas relates to the motor imagery of four specific body movements and how that information is encoded in such activity?</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Hypothesis: motor region’s activity for basic body movements are similar between subjects, so we could train the RNN with the data of eight subjects and try to predict the labels of the last subject’s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Ingredients: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NN output: </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left hand (class 1)</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right hand (class 2)</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both feet (class 3)</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tongue (class 4)</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Inputs: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22 EEG channels</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3 EOG channels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Datasets</w:t>
      </w:r>
    </w:p>
    <w:p w:rsidR="00000000" w:rsidDel="00000000" w:rsidP="00000000" w:rsidRDefault="00000000" w:rsidRPr="00000000" w14:paraId="00000023">
      <w:pPr>
        <w:rPr/>
      </w:pPr>
      <w:hyperlink r:id="rId7">
        <w:r w:rsidDel="00000000" w:rsidR="00000000" w:rsidRPr="00000000">
          <w:rPr>
            <w:color w:val="1155cc"/>
            <w:u w:val="single"/>
            <w:rtl w:val="0"/>
          </w:rPr>
          <w:t xml:space="preserve">https://www.bbci.de/competition/download/competition_iv/BCICIV_2a_gdf.zip</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https://www.bbci.de/competition/iv/desc_2a.pdf</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Slides:</w:t>
      </w:r>
    </w:p>
    <w:p w:rsidR="00000000" w:rsidDel="00000000" w:rsidP="00000000" w:rsidRDefault="00000000" w:rsidRPr="00000000" w14:paraId="00000028">
      <w:pPr>
        <w:rPr/>
      </w:pPr>
      <w:hyperlink r:id="rId8">
        <w:r w:rsidDel="00000000" w:rsidR="00000000" w:rsidRPr="00000000">
          <w:rPr>
            <w:color w:val="0000ee"/>
            <w:u w:val="single"/>
            <w:shd w:fill="auto" w:val="clear"/>
            <w:rtl w:val="0"/>
          </w:rPr>
          <w:t xml:space="preserve">Magnificent_Lupin(GroupB)</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Kaggle Datasets</w:t>
      </w:r>
    </w:p>
    <w:p w:rsidR="00000000" w:rsidDel="00000000" w:rsidP="00000000" w:rsidRDefault="00000000" w:rsidRPr="00000000" w14:paraId="0000002C">
      <w:pPr>
        <w:rPr/>
      </w:pPr>
      <w:hyperlink r:id="rId9">
        <w:r w:rsidDel="00000000" w:rsidR="00000000" w:rsidRPr="00000000">
          <w:rPr>
            <w:color w:val="1155cc"/>
            <w:u w:val="single"/>
            <w:rtl w:val="0"/>
          </w:rPr>
          <w:t xml:space="preserve">Search | Kaggle</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Literature: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hyperlink r:id="rId10">
        <w:r w:rsidDel="00000000" w:rsidR="00000000" w:rsidRPr="00000000">
          <w:rPr>
            <w:color w:val="1155cc"/>
            <w:u w:val="single"/>
            <w:rtl w:val="0"/>
          </w:rPr>
          <w:t xml:space="preserve">Task representations in neural networks trained to perform many cognitive tasks | Nature Neuroscience</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Which kind of model is better at dealing with time series data?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Colab code:</w:t>
        <w:br w:type="textWrapping"/>
      </w:r>
      <w:hyperlink r:id="rId11">
        <w:r w:rsidDel="00000000" w:rsidR="00000000" w:rsidRPr="00000000">
          <w:rPr>
            <w:color w:val="0000ee"/>
            <w:u w:val="single"/>
            <w:shd w:fill="auto" w:val="clear"/>
            <w:rtl w:val="0"/>
          </w:rPr>
          <w:t xml:space="preserve">RNN_BCI.ipynb</w:t>
        </w:r>
      </w:hyperlink>
      <w:r w:rsidDel="00000000" w:rsidR="00000000" w:rsidRPr="00000000">
        <w:rPr>
          <w:rtl w:val="0"/>
        </w:rPr>
      </w:r>
    </w:p>
    <w:p w:rsidR="00000000" w:rsidDel="00000000" w:rsidP="00000000" w:rsidRDefault="00000000" w:rsidRPr="00000000" w14:paraId="00000036">
      <w:pPr>
        <w:rPr/>
      </w:pPr>
      <w:hyperlink r:id="rId12">
        <w:r w:rsidDel="00000000" w:rsidR="00000000" w:rsidRPr="00000000">
          <w:rPr>
            <w:color w:val="0000ee"/>
            <w:u w:val="single"/>
            <w:shd w:fill="auto" w:val="clear"/>
            <w:rtl w:val="0"/>
          </w:rPr>
          <w:t xml:space="preserve">Magnificent Loupine Group B.ipynb</w:t>
        </w:r>
      </w:hyperlink>
      <w:r w:rsidDel="00000000" w:rsidR="00000000" w:rsidRPr="00000000">
        <w:rPr>
          <w:rtl w:val="0"/>
        </w:rPr>
        <w:br w:type="textWrapping"/>
      </w:r>
    </w:p>
    <w:p w:rsidR="00000000" w:rsidDel="00000000" w:rsidP="00000000" w:rsidRDefault="00000000" w:rsidRPr="00000000" w14:paraId="00000037">
      <w:pPr>
        <w:rPr>
          <w:b w:val="1"/>
        </w:rPr>
      </w:pPr>
      <w:r w:rsidDel="00000000" w:rsidR="00000000" w:rsidRPr="00000000">
        <w:rPr>
          <w:b w:val="1"/>
          <w:rtl w:val="0"/>
        </w:rPr>
        <w:t xml:space="preserve">Discussion:</w:t>
      </w:r>
    </w:p>
    <w:p w:rsidR="00000000" w:rsidDel="00000000" w:rsidP="00000000" w:rsidRDefault="00000000" w:rsidRPr="00000000" w14:paraId="00000038">
      <w:pPr>
        <w:numPr>
          <w:ilvl w:val="0"/>
          <w:numId w:val="6"/>
        </w:numPr>
        <w:ind w:left="720" w:hanging="360"/>
        <w:rPr>
          <w:b w:val="1"/>
        </w:rPr>
      </w:pPr>
      <w:r w:rsidDel="00000000" w:rsidR="00000000" w:rsidRPr="00000000">
        <w:rPr>
          <w:b w:val="1"/>
          <w:rtl w:val="0"/>
        </w:rPr>
        <w:t xml:space="preserve">Plotting raw data - all the variables (subset)</w:t>
      </w:r>
    </w:p>
    <w:p w:rsidR="00000000" w:rsidDel="00000000" w:rsidP="00000000" w:rsidRDefault="00000000" w:rsidRPr="00000000" w14:paraId="00000039">
      <w:pPr>
        <w:numPr>
          <w:ilvl w:val="0"/>
          <w:numId w:val="6"/>
        </w:numPr>
        <w:ind w:left="720" w:hanging="360"/>
        <w:rPr/>
      </w:pPr>
      <w:r w:rsidDel="00000000" w:rsidR="00000000" w:rsidRPr="00000000">
        <w:rPr>
          <w:rtl w:val="0"/>
        </w:rPr>
        <w:t xml:space="preserve">“Event related potential”:  Seeing the average EEG time series but on a subset of trials, such as when there was hand, foot movement involved etc. What is the average activity when there is a hand movement?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Resources: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hyperlink r:id="rId13">
        <w:r w:rsidDel="00000000" w:rsidR="00000000" w:rsidRPr="00000000">
          <w:rPr>
            <w:color w:val="1155cc"/>
            <w:u w:val="single"/>
            <w:rtl w:val="0"/>
          </w:rPr>
          <w:t xml:space="preserve">https://github.com/Jiaheng-Wang/IFNet</w:t>
        </w:r>
      </w:hyperlink>
      <w:r w:rsidDel="00000000" w:rsidR="00000000" w:rsidRPr="00000000">
        <w:rPr>
          <w:rtl w:val="0"/>
        </w:rPr>
      </w:r>
    </w:p>
    <w:p w:rsidR="00000000" w:rsidDel="00000000" w:rsidP="00000000" w:rsidRDefault="00000000" w:rsidRPr="00000000" w14:paraId="0000003F">
      <w:pPr>
        <w:rPr/>
      </w:pPr>
      <w:hyperlink r:id="rId14">
        <w:r w:rsidDel="00000000" w:rsidR="00000000" w:rsidRPr="00000000">
          <w:rPr>
            <w:color w:val="1155cc"/>
            <w:u w:val="single"/>
            <w:rtl w:val="0"/>
          </w:rPr>
          <w:t xml:space="preserve">https://mne.tools/stable/auto_examples/preprocessing/eog_regression.html</w:t>
        </w:r>
      </w:hyperlink>
      <w:r w:rsidDel="00000000" w:rsidR="00000000" w:rsidRPr="00000000">
        <w:rPr>
          <w:rtl w:val="0"/>
        </w:rPr>
      </w:r>
    </w:p>
    <w:p w:rsidR="00000000" w:rsidDel="00000000" w:rsidP="00000000" w:rsidRDefault="00000000" w:rsidRPr="00000000" w14:paraId="00000040">
      <w:pPr>
        <w:rPr/>
      </w:pPr>
      <w:hyperlink r:id="rId15">
        <w:r w:rsidDel="00000000" w:rsidR="00000000" w:rsidRPr="00000000">
          <w:rPr>
            <w:color w:val="1155cc"/>
            <w:u w:val="single"/>
            <w:rtl w:val="0"/>
          </w:rPr>
          <w:t xml:space="preserve">https://www.youtube.com/watch?v=Y7s_-qdrAQo</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https://braindecode.org/stable/auto_examples/model_building/plot_bcic_iv_2a_moabb_cropped.html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16">
        <w:r w:rsidDel="00000000" w:rsidR="00000000" w:rsidRPr="00000000">
          <w:rPr>
            <w:color w:val="1155cc"/>
            <w:u w:val="single"/>
            <w:rtl w:val="0"/>
          </w:rPr>
          <w:t xml:space="preserve">Recurrent Neural Network Tutorial (RNN) | DataCamp</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sgxo5jpzycdw" w:id="0"/>
      <w:bookmarkEnd w:id="0"/>
      <w:r w:rsidDel="00000000" w:rsidR="00000000" w:rsidRPr="00000000">
        <w:rPr>
          <w:rtl w:val="0"/>
        </w:rPr>
        <w:t xml:space="preserve">July 16th</w:t>
      </w:r>
    </w:p>
    <w:p w:rsidR="00000000" w:rsidDel="00000000" w:rsidP="00000000" w:rsidRDefault="00000000" w:rsidRPr="00000000" w14:paraId="00000046">
      <w:pPr>
        <w:numPr>
          <w:ilvl w:val="0"/>
          <w:numId w:val="12"/>
        </w:numPr>
        <w:ind w:left="720" w:hanging="360"/>
        <w:rPr>
          <w:u w:val="none"/>
        </w:rPr>
      </w:pPr>
      <w:r w:rsidDel="00000000" w:rsidR="00000000" w:rsidRPr="00000000">
        <w:rPr>
          <w:rtl w:val="0"/>
        </w:rPr>
        <w:t xml:space="preserve">Preprocessing data (</w:t>
      </w:r>
      <w:hyperlink r:id="rId1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Experimental paradigm (</w:t>
      </w:r>
      <w:hyperlink r:id="rId1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48">
      <w:pPr>
        <w:numPr>
          <w:ilvl w:val="0"/>
          <w:numId w:val="12"/>
        </w:numPr>
        <w:ind w:left="720" w:hanging="360"/>
        <w:rPr>
          <w:u w:val="none"/>
        </w:rPr>
      </w:pPr>
      <w:r w:rsidDel="00000000" w:rsidR="00000000" w:rsidRPr="00000000">
        <w:rPr>
          <w:rtl w:val="0"/>
        </w:rPr>
        <w:t xml:space="preserve">Example </w:t>
      </w:r>
      <w:hyperlink r:id="rId19">
        <w:r w:rsidDel="00000000" w:rsidR="00000000" w:rsidRPr="00000000">
          <w:rPr>
            <w:color w:val="0000ee"/>
            <w:u w:val="single"/>
            <w:shd w:fill="auto" w:val="clear"/>
            <w:rtl w:val="0"/>
          </w:rPr>
          <w:t xml:space="preserve">(no_error)Magnificent_Lupin(EEG).ipynb</w:t>
        </w:r>
      </w:hyperlink>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July 17</w:t>
      </w:r>
    </w:p>
    <w:p w:rsidR="00000000" w:rsidDel="00000000" w:rsidP="00000000" w:rsidRDefault="00000000" w:rsidRPr="00000000" w14:paraId="0000004B">
      <w:pPr>
        <w:numPr>
          <w:ilvl w:val="0"/>
          <w:numId w:val="8"/>
        </w:numPr>
        <w:ind w:left="720" w:hanging="360"/>
        <w:rPr>
          <w:sz w:val="24"/>
          <w:szCs w:val="24"/>
          <w:u w:val="none"/>
        </w:rPr>
      </w:pPr>
      <w:r w:rsidDel="00000000" w:rsidR="00000000" w:rsidRPr="00000000">
        <w:rPr>
          <w:sz w:val="24"/>
          <w:szCs w:val="24"/>
          <w:rtl w:val="0"/>
        </w:rPr>
        <w:t xml:space="preserve">We use spectral/EEG features as training data for RNN</w:t>
      </w:r>
    </w:p>
    <w:p w:rsidR="00000000" w:rsidDel="00000000" w:rsidP="00000000" w:rsidRDefault="00000000" w:rsidRPr="00000000" w14:paraId="0000004C">
      <w:pPr>
        <w:numPr>
          <w:ilvl w:val="0"/>
          <w:numId w:val="8"/>
        </w:numPr>
        <w:ind w:left="720" w:hanging="360"/>
        <w:rPr>
          <w:sz w:val="24"/>
          <w:szCs w:val="24"/>
          <w:u w:val="none"/>
        </w:rPr>
      </w:pPr>
      <w:r w:rsidDel="00000000" w:rsidR="00000000" w:rsidRPr="00000000">
        <w:rPr>
          <w:sz w:val="24"/>
          <w:szCs w:val="24"/>
          <w:rtl w:val="0"/>
        </w:rPr>
        <w:t xml:space="preserve">If it works, Yay! If it doesn’t: </w:t>
      </w:r>
    </w:p>
    <w:p w:rsidR="00000000" w:rsidDel="00000000" w:rsidP="00000000" w:rsidRDefault="00000000" w:rsidRPr="00000000" w14:paraId="0000004D">
      <w:pPr>
        <w:numPr>
          <w:ilvl w:val="1"/>
          <w:numId w:val="8"/>
        </w:numPr>
        <w:ind w:left="1440" w:hanging="360"/>
        <w:rPr>
          <w:sz w:val="24"/>
          <w:szCs w:val="24"/>
          <w:u w:val="none"/>
        </w:rPr>
      </w:pPr>
      <w:r w:rsidDel="00000000" w:rsidR="00000000" w:rsidRPr="00000000">
        <w:rPr>
          <w:sz w:val="24"/>
          <w:szCs w:val="24"/>
          <w:rtl w:val="0"/>
        </w:rPr>
        <w:t xml:space="preserve">Use denoised data</w:t>
      </w:r>
    </w:p>
    <w:p w:rsidR="00000000" w:rsidDel="00000000" w:rsidP="00000000" w:rsidRDefault="00000000" w:rsidRPr="00000000" w14:paraId="0000004E">
      <w:pPr>
        <w:numPr>
          <w:ilvl w:val="2"/>
          <w:numId w:val="8"/>
        </w:numPr>
        <w:ind w:left="2160" w:hanging="360"/>
        <w:rPr>
          <w:sz w:val="24"/>
          <w:szCs w:val="24"/>
          <w:u w:val="none"/>
        </w:rPr>
      </w:pPr>
      <w:r w:rsidDel="00000000" w:rsidR="00000000" w:rsidRPr="00000000">
        <w:rPr>
          <w:sz w:val="24"/>
          <w:szCs w:val="24"/>
          <w:rtl w:val="0"/>
        </w:rPr>
        <w:t xml:space="preserve">If it doesn’t have enough trials, we use some augmentation</w:t>
      </w:r>
    </w:p>
    <w:p w:rsidR="00000000" w:rsidDel="00000000" w:rsidP="00000000" w:rsidRDefault="00000000" w:rsidRPr="00000000" w14:paraId="0000004F">
      <w:pPr>
        <w:numPr>
          <w:ilvl w:val="1"/>
          <w:numId w:val="8"/>
        </w:numPr>
        <w:ind w:left="1440" w:hanging="360"/>
        <w:rPr>
          <w:sz w:val="24"/>
          <w:szCs w:val="24"/>
        </w:rPr>
      </w:pPr>
      <w:r w:rsidDel="00000000" w:rsidR="00000000" w:rsidRPr="00000000">
        <w:rPr>
          <w:sz w:val="24"/>
          <w:szCs w:val="24"/>
          <w:rtl w:val="0"/>
        </w:rPr>
        <w:t xml:space="preserve">Denoising the data</w:t>
      </w:r>
    </w:p>
    <w:p w:rsidR="00000000" w:rsidDel="00000000" w:rsidP="00000000" w:rsidRDefault="00000000" w:rsidRPr="00000000" w14:paraId="00000050">
      <w:pPr>
        <w:numPr>
          <w:ilvl w:val="0"/>
          <w:numId w:val="8"/>
        </w:numPr>
        <w:ind w:left="720" w:hanging="360"/>
        <w:rPr>
          <w:sz w:val="24"/>
          <w:szCs w:val="24"/>
          <w:u w:val="none"/>
        </w:rPr>
      </w:pPr>
      <w:r w:rsidDel="00000000" w:rsidR="00000000" w:rsidRPr="00000000">
        <w:rPr>
          <w:sz w:val="24"/>
          <w:szCs w:val="24"/>
          <w:rtl w:val="0"/>
        </w:rPr>
        <w:t xml:space="preserve">Explain why you think RNN isn’t working</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rtl w:val="0"/>
        </w:rPr>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The other dataset</w:t>
      </w:r>
    </w:p>
    <w:p w:rsidR="00000000" w:rsidDel="00000000" w:rsidP="00000000" w:rsidRDefault="00000000" w:rsidRPr="00000000" w14:paraId="00000054">
      <w:pPr>
        <w:numPr>
          <w:ilvl w:val="0"/>
          <w:numId w:val="9"/>
        </w:numPr>
        <w:ind w:left="720" w:hanging="360"/>
        <w:rPr>
          <w:sz w:val="24"/>
          <w:szCs w:val="24"/>
          <w:u w:val="none"/>
        </w:rPr>
      </w:pPr>
      <w:hyperlink r:id="rId20">
        <w:r w:rsidDel="00000000" w:rsidR="00000000" w:rsidRPr="00000000">
          <w:rPr>
            <w:color w:val="1155cc"/>
            <w:sz w:val="24"/>
            <w:szCs w:val="24"/>
            <w:u w:val="single"/>
            <w:rtl w:val="0"/>
          </w:rPr>
          <w:t xml:space="preserve">https://moabb.neurotechx.com/docs/generated/moabb.datasets.Lee2019_MI.html</w:t>
        </w:r>
      </w:hyperlink>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July 18</w:t>
      </w:r>
    </w:p>
    <w:p w:rsidR="00000000" w:rsidDel="00000000" w:rsidP="00000000" w:rsidRDefault="00000000" w:rsidRPr="00000000" w14:paraId="00000058">
      <w:pPr>
        <w:rPr>
          <w:sz w:val="24"/>
          <w:szCs w:val="24"/>
        </w:rPr>
      </w:pPr>
      <w:hyperlink r:id="rId21">
        <w:r w:rsidDel="00000000" w:rsidR="00000000" w:rsidRPr="00000000">
          <w:rPr>
            <w:color w:val="1155cc"/>
            <w:sz w:val="24"/>
            <w:szCs w:val="24"/>
            <w:u w:val="single"/>
            <w:rtl w:val="0"/>
          </w:rPr>
          <w:t xml:space="preserve">Magnificent Loupine Group B.ipynb - Colab (google.com)</w:t>
        </w:r>
      </w:hyperlink>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We Solved the preprocessing issues finally:) </w:t>
      </w:r>
    </w:p>
    <w:p w:rsidR="00000000" w:rsidDel="00000000" w:rsidP="00000000" w:rsidRDefault="00000000" w:rsidRPr="00000000" w14:paraId="0000005A">
      <w:pPr>
        <w:numPr>
          <w:ilvl w:val="0"/>
          <w:numId w:val="5"/>
        </w:numPr>
        <w:ind w:left="720" w:hanging="360"/>
        <w:rPr>
          <w:sz w:val="24"/>
          <w:szCs w:val="24"/>
          <w:u w:val="none"/>
        </w:rPr>
      </w:pPr>
      <w:r w:rsidDel="00000000" w:rsidR="00000000" w:rsidRPr="00000000">
        <w:rPr>
          <w:sz w:val="24"/>
          <w:szCs w:val="24"/>
          <w:rtl w:val="0"/>
        </w:rPr>
        <w:t xml:space="preserve">Optimize RNN</w:t>
      </w:r>
    </w:p>
    <w:p w:rsidR="00000000" w:rsidDel="00000000" w:rsidP="00000000" w:rsidRDefault="00000000" w:rsidRPr="00000000" w14:paraId="0000005B">
      <w:pPr>
        <w:rPr>
          <w:sz w:val="24"/>
          <w:szCs w:val="24"/>
        </w:rPr>
      </w:pPr>
      <w:r w:rsidDel="00000000" w:rsidR="00000000" w:rsidRPr="00000000">
        <w:rPr>
          <w:sz w:val="24"/>
          <w:szCs w:val="24"/>
          <w:rtl w:val="0"/>
        </w:rPr>
        <w:t xml:space="preserve">Broad questions:</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Compare RNN vs. 1-D CNN: How do they differ, and what does having an RNN allow you to do? How is one better than the other? You have to run both codes and compare performances.</w:t>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sz w:val="24"/>
          <w:szCs w:val="24"/>
          <w:rtl w:val="0"/>
        </w:rPr>
        <w:t xml:space="preserve">Neuroscience based question: Is your cortical activity during hand movements subjective or generalizable across subjects? If I were to train RNN on say, 8 subjects and test it on the 9th subject, does it still work?</w:t>
      </w:r>
    </w:p>
    <w:p w:rsidR="00000000" w:rsidDel="00000000" w:rsidP="00000000" w:rsidRDefault="00000000" w:rsidRPr="00000000" w14:paraId="0000005E">
      <w:pPr>
        <w:numPr>
          <w:ilvl w:val="1"/>
          <w:numId w:val="1"/>
        </w:numPr>
        <w:ind w:left="1440" w:hanging="360"/>
        <w:rPr>
          <w:sz w:val="24"/>
          <w:szCs w:val="24"/>
          <w:u w:val="none"/>
        </w:rPr>
      </w:pPr>
      <w:r w:rsidDel="00000000" w:rsidR="00000000" w:rsidRPr="00000000">
        <w:rPr>
          <w:sz w:val="24"/>
          <w:szCs w:val="24"/>
          <w:rtl w:val="0"/>
        </w:rPr>
        <w:t xml:space="preserve">It works, only if subjects have some consistency in the way the data encodes motor movements</w:t>
      </w:r>
    </w:p>
    <w:p w:rsidR="00000000" w:rsidDel="00000000" w:rsidP="00000000" w:rsidRDefault="00000000" w:rsidRPr="00000000" w14:paraId="0000005F">
      <w:pPr>
        <w:numPr>
          <w:ilvl w:val="1"/>
          <w:numId w:val="1"/>
        </w:numPr>
        <w:ind w:left="1440" w:hanging="360"/>
        <w:rPr>
          <w:sz w:val="24"/>
          <w:szCs w:val="24"/>
          <w:u w:val="none"/>
        </w:rPr>
      </w:pPr>
      <w:r w:rsidDel="00000000" w:rsidR="00000000" w:rsidRPr="00000000">
        <w:rPr>
          <w:sz w:val="24"/>
          <w:szCs w:val="24"/>
          <w:rtl w:val="0"/>
        </w:rPr>
        <w:t xml:space="preserve">It doesn’t work (or doesnt work well): encoding is subjective</w:t>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Comparisons across hemispheres:</w:t>
      </w:r>
    </w:p>
    <w:p w:rsidR="00000000" w:rsidDel="00000000" w:rsidP="00000000" w:rsidRDefault="00000000" w:rsidRPr="00000000" w14:paraId="00000061">
      <w:pPr>
        <w:numPr>
          <w:ilvl w:val="1"/>
          <w:numId w:val="1"/>
        </w:numPr>
        <w:ind w:left="1440" w:hanging="360"/>
        <w:rPr>
          <w:sz w:val="24"/>
          <w:szCs w:val="24"/>
          <w:u w:val="none"/>
        </w:rPr>
      </w:pPr>
      <w:r w:rsidDel="00000000" w:rsidR="00000000" w:rsidRPr="00000000">
        <w:rPr>
          <w:sz w:val="24"/>
          <w:szCs w:val="24"/>
          <w:rtl w:val="0"/>
        </w:rPr>
        <w:t xml:space="preserve">Train on one hemisphere, test on the other</w:t>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Comparisons across electrodes or lobes </w:t>
      </w:r>
    </w:p>
    <w:p w:rsidR="00000000" w:rsidDel="00000000" w:rsidP="00000000" w:rsidRDefault="00000000" w:rsidRPr="00000000" w14:paraId="00000063">
      <w:pPr>
        <w:numPr>
          <w:ilvl w:val="1"/>
          <w:numId w:val="1"/>
        </w:numPr>
        <w:ind w:left="1440" w:hanging="360"/>
        <w:rPr>
          <w:sz w:val="24"/>
          <w:szCs w:val="24"/>
          <w:u w:val="none"/>
        </w:rPr>
      </w:pPr>
      <w:r w:rsidDel="00000000" w:rsidR="00000000" w:rsidRPr="00000000">
        <w:rPr>
          <w:sz w:val="24"/>
          <w:szCs w:val="24"/>
          <w:rtl w:val="0"/>
        </w:rPr>
        <w:t xml:space="preserve">Maybe training on electrodes on frontal lobe, testing on occipital lobe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July 19</w:t>
      </w:r>
    </w:p>
    <w:p w:rsidR="00000000" w:rsidDel="00000000" w:rsidP="00000000" w:rsidRDefault="00000000" w:rsidRPr="00000000" w14:paraId="00000066">
      <w:pPr>
        <w:numPr>
          <w:ilvl w:val="0"/>
          <w:numId w:val="11"/>
        </w:numPr>
        <w:ind w:left="720" w:hanging="360"/>
        <w:rPr>
          <w:sz w:val="24"/>
          <w:szCs w:val="24"/>
          <w:u w:val="none"/>
        </w:rPr>
      </w:pPr>
      <w:r w:rsidDel="00000000" w:rsidR="00000000" w:rsidRPr="00000000">
        <w:rPr>
          <w:sz w:val="24"/>
          <w:szCs w:val="24"/>
          <w:rtl w:val="0"/>
        </w:rPr>
        <w:t xml:space="preserve">making the code for 4 classes</w:t>
      </w:r>
    </w:p>
    <w:p w:rsidR="00000000" w:rsidDel="00000000" w:rsidP="00000000" w:rsidRDefault="00000000" w:rsidRPr="00000000" w14:paraId="00000067">
      <w:pPr>
        <w:numPr>
          <w:ilvl w:val="0"/>
          <w:numId w:val="11"/>
        </w:numPr>
        <w:ind w:left="720" w:hanging="360"/>
        <w:rPr>
          <w:sz w:val="24"/>
          <w:szCs w:val="24"/>
          <w:u w:val="none"/>
        </w:rPr>
      </w:pPr>
      <w:r w:rsidDel="00000000" w:rsidR="00000000" w:rsidRPr="00000000">
        <w:rPr>
          <w:sz w:val="24"/>
          <w:szCs w:val="24"/>
          <w:rtl w:val="0"/>
        </w:rPr>
        <w:t xml:space="preserve">Making the presentation(</w:t>
      </w:r>
      <w:hyperlink r:id="rId22">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68">
      <w:pPr>
        <w:numPr>
          <w:ilvl w:val="0"/>
          <w:numId w:val="11"/>
        </w:numPr>
        <w:ind w:left="720" w:hanging="360"/>
        <w:rPr>
          <w:sz w:val="24"/>
          <w:szCs w:val="24"/>
          <w:u w:val="none"/>
        </w:rPr>
      </w:pPr>
      <w:r w:rsidDel="00000000" w:rsidR="00000000" w:rsidRPr="00000000">
        <w:rPr>
          <w:sz w:val="24"/>
          <w:szCs w:val="24"/>
          <w:rtl w:val="0"/>
        </w:rPr>
        <w:t xml:space="preserve">Applying CNN</w:t>
      </w:r>
    </w:p>
    <w:p w:rsidR="00000000" w:rsidDel="00000000" w:rsidP="00000000" w:rsidRDefault="00000000" w:rsidRPr="00000000" w14:paraId="00000069">
      <w:pPr>
        <w:numPr>
          <w:ilvl w:val="0"/>
          <w:numId w:val="11"/>
        </w:numPr>
        <w:ind w:left="720" w:hanging="360"/>
        <w:rPr>
          <w:sz w:val="24"/>
          <w:szCs w:val="24"/>
          <w:u w:val="none"/>
        </w:rPr>
      </w:pPr>
      <w:r w:rsidDel="00000000" w:rsidR="00000000" w:rsidRPr="00000000">
        <w:rPr>
          <w:sz w:val="24"/>
          <w:szCs w:val="24"/>
          <w:rtl w:val="0"/>
        </w:rPr>
        <w:t xml:space="preserve">fixing the RNN (done mostly)</w:t>
      </w:r>
    </w:p>
    <w:p w:rsidR="00000000" w:rsidDel="00000000" w:rsidP="00000000" w:rsidRDefault="00000000" w:rsidRPr="00000000" w14:paraId="0000006A">
      <w:pPr>
        <w:numPr>
          <w:ilvl w:val="0"/>
          <w:numId w:val="11"/>
        </w:numPr>
        <w:ind w:left="720" w:hanging="360"/>
        <w:rPr>
          <w:sz w:val="24"/>
          <w:szCs w:val="24"/>
          <w:u w:val="none"/>
        </w:rPr>
      </w:pPr>
      <w:r w:rsidDel="00000000" w:rsidR="00000000" w:rsidRPr="00000000">
        <w:rPr>
          <w:sz w:val="24"/>
          <w:szCs w:val="24"/>
          <w:rtl w:val="0"/>
        </w:rPr>
        <w:t xml:space="preserve">comparing the CNN and RNN</w:t>
      </w:r>
    </w:p>
    <w:p w:rsidR="00000000" w:rsidDel="00000000" w:rsidP="00000000" w:rsidRDefault="00000000" w:rsidRPr="00000000" w14:paraId="0000006B">
      <w:pPr>
        <w:numPr>
          <w:ilvl w:val="0"/>
          <w:numId w:val="11"/>
        </w:numPr>
        <w:ind w:left="720" w:hanging="360"/>
        <w:rPr>
          <w:sz w:val="24"/>
          <w:szCs w:val="24"/>
          <w:u w:val="none"/>
        </w:rPr>
      </w:pPr>
      <w:r w:rsidDel="00000000" w:rsidR="00000000" w:rsidRPr="00000000">
        <w:rPr>
          <w:sz w:val="24"/>
          <w:szCs w:val="24"/>
          <w:rtl w:val="0"/>
        </w:rPr>
        <w:t xml:space="preserve">finding out about some neuroscience behind what we're doing</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Jul 22</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4"/>
        </w:numPr>
        <w:ind w:left="720" w:hanging="360"/>
        <w:rPr>
          <w:sz w:val="24"/>
          <w:szCs w:val="24"/>
          <w:u w:val="none"/>
        </w:rPr>
      </w:pPr>
      <w:r w:rsidDel="00000000" w:rsidR="00000000" w:rsidRPr="00000000">
        <w:rPr>
          <w:sz w:val="24"/>
          <w:szCs w:val="24"/>
          <w:rtl w:val="0"/>
        </w:rPr>
        <w:t xml:space="preserve">Implement dropouts and other regularization methods to prevent overfitting</w:t>
      </w:r>
    </w:p>
    <w:p w:rsidR="00000000" w:rsidDel="00000000" w:rsidP="00000000" w:rsidRDefault="00000000" w:rsidRPr="00000000" w14:paraId="00000070">
      <w:pPr>
        <w:numPr>
          <w:ilvl w:val="0"/>
          <w:numId w:val="4"/>
        </w:numPr>
        <w:ind w:left="720" w:hanging="360"/>
        <w:rPr>
          <w:sz w:val="24"/>
          <w:szCs w:val="24"/>
          <w:u w:val="none"/>
        </w:rPr>
      </w:pPr>
      <w:r w:rsidDel="00000000" w:rsidR="00000000" w:rsidRPr="00000000">
        <w:rPr>
          <w:sz w:val="24"/>
          <w:szCs w:val="24"/>
          <w:rtl w:val="0"/>
        </w:rPr>
        <w:t xml:space="preserve">Change optimizer from Adam to SGD</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 xml:space="preserve">Jul 23</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Guidelines: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jc w:val="both"/>
        <w:rPr>
          <w:color w:val="323232"/>
          <w:sz w:val="24"/>
          <w:szCs w:val="24"/>
          <w:highlight w:val="white"/>
        </w:rPr>
      </w:pPr>
      <w:r w:rsidDel="00000000" w:rsidR="00000000" w:rsidRPr="00000000">
        <w:rPr>
          <w:color w:val="323232"/>
          <w:sz w:val="24"/>
          <w:szCs w:val="24"/>
          <w:highlight w:val="white"/>
          <w:rtl w:val="0"/>
        </w:rPr>
        <w:t xml:space="preserve">A. What is the phenomena?</w:t>
      </w:r>
    </w:p>
    <w:p w:rsidR="00000000" w:rsidDel="00000000" w:rsidP="00000000" w:rsidRDefault="00000000" w:rsidRPr="00000000" w14:paraId="00000077">
      <w:pPr>
        <w:jc w:val="both"/>
        <w:rPr>
          <w:color w:val="323232"/>
          <w:sz w:val="24"/>
          <w:szCs w:val="24"/>
          <w:highlight w:val="white"/>
        </w:rPr>
      </w:pPr>
      <w:r w:rsidDel="00000000" w:rsidR="00000000" w:rsidRPr="00000000">
        <w:rPr>
          <w:color w:val="323232"/>
          <w:sz w:val="24"/>
          <w:szCs w:val="24"/>
          <w:highlight w:val="white"/>
          <w:rtl w:val="0"/>
        </w:rPr>
        <w:t xml:space="preserve">B. What is the key scientific question?</w:t>
      </w:r>
    </w:p>
    <w:p w:rsidR="00000000" w:rsidDel="00000000" w:rsidP="00000000" w:rsidRDefault="00000000" w:rsidRPr="00000000" w14:paraId="00000078">
      <w:pPr>
        <w:jc w:val="both"/>
        <w:rPr>
          <w:color w:val="323232"/>
          <w:sz w:val="24"/>
          <w:szCs w:val="24"/>
          <w:highlight w:val="white"/>
        </w:rPr>
      </w:pPr>
      <w:r w:rsidDel="00000000" w:rsidR="00000000" w:rsidRPr="00000000">
        <w:rPr>
          <w:color w:val="323232"/>
          <w:sz w:val="24"/>
          <w:szCs w:val="24"/>
          <w:highlight w:val="white"/>
          <w:rtl w:val="0"/>
        </w:rPr>
        <w:t xml:space="preserve">C. What was our hypothesis?</w:t>
      </w:r>
    </w:p>
    <w:p w:rsidR="00000000" w:rsidDel="00000000" w:rsidP="00000000" w:rsidRDefault="00000000" w:rsidRPr="00000000" w14:paraId="00000079">
      <w:pPr>
        <w:jc w:val="both"/>
        <w:rPr>
          <w:color w:val="323232"/>
          <w:sz w:val="24"/>
          <w:szCs w:val="24"/>
          <w:highlight w:val="white"/>
        </w:rPr>
      </w:pPr>
      <w:r w:rsidDel="00000000" w:rsidR="00000000" w:rsidRPr="00000000">
        <w:rPr>
          <w:color w:val="323232"/>
          <w:sz w:val="24"/>
          <w:szCs w:val="24"/>
          <w:highlight w:val="white"/>
          <w:rtl w:val="0"/>
        </w:rPr>
        <w:t xml:space="preserve">D. How did your modeling work?</w:t>
      </w:r>
    </w:p>
    <w:p w:rsidR="00000000" w:rsidDel="00000000" w:rsidP="00000000" w:rsidRDefault="00000000" w:rsidRPr="00000000" w14:paraId="0000007A">
      <w:pPr>
        <w:jc w:val="both"/>
        <w:rPr>
          <w:color w:val="323232"/>
          <w:sz w:val="24"/>
          <w:szCs w:val="24"/>
          <w:highlight w:val="white"/>
        </w:rPr>
      </w:pPr>
      <w:r w:rsidDel="00000000" w:rsidR="00000000" w:rsidRPr="00000000">
        <w:rPr>
          <w:color w:val="323232"/>
          <w:sz w:val="24"/>
          <w:szCs w:val="24"/>
          <w:highlight w:val="white"/>
          <w:rtl w:val="0"/>
        </w:rPr>
        <w:t xml:space="preserve">E. What did you find? Did the modeling work?</w:t>
      </w:r>
    </w:p>
    <w:p w:rsidR="00000000" w:rsidDel="00000000" w:rsidP="00000000" w:rsidRDefault="00000000" w:rsidRPr="00000000" w14:paraId="0000007B">
      <w:pPr>
        <w:jc w:val="both"/>
        <w:rPr>
          <w:color w:val="323232"/>
          <w:sz w:val="24"/>
          <w:szCs w:val="24"/>
          <w:highlight w:val="white"/>
        </w:rPr>
      </w:pPr>
      <w:r w:rsidDel="00000000" w:rsidR="00000000" w:rsidRPr="00000000">
        <w:rPr>
          <w:color w:val="323232"/>
          <w:sz w:val="24"/>
          <w:szCs w:val="24"/>
          <w:highlight w:val="white"/>
          <w:rtl w:val="0"/>
        </w:rPr>
        <w:t xml:space="preserve">F. What can you conclude?</w:t>
      </w:r>
    </w:p>
    <w:p w:rsidR="00000000" w:rsidDel="00000000" w:rsidP="00000000" w:rsidRDefault="00000000" w:rsidRPr="00000000" w14:paraId="0000007C">
      <w:pPr>
        <w:jc w:val="both"/>
        <w:rPr>
          <w:color w:val="323232"/>
          <w:sz w:val="24"/>
          <w:szCs w:val="24"/>
          <w:highlight w:val="white"/>
        </w:rPr>
      </w:pPr>
      <w:r w:rsidDel="00000000" w:rsidR="00000000" w:rsidRPr="00000000">
        <w:rPr>
          <w:color w:val="323232"/>
          <w:sz w:val="24"/>
          <w:szCs w:val="24"/>
          <w:highlight w:val="white"/>
          <w:rtl w:val="0"/>
        </w:rPr>
        <w:t xml:space="preserve">G. What are the limitations and future directions?</w:t>
      </w:r>
    </w:p>
    <w:p w:rsidR="00000000" w:rsidDel="00000000" w:rsidP="00000000" w:rsidRDefault="00000000" w:rsidRPr="00000000" w14:paraId="0000007D">
      <w:pPr>
        <w:jc w:val="both"/>
        <w:rPr>
          <w:color w:val="323232"/>
          <w:sz w:val="24"/>
          <w:szCs w:val="24"/>
          <w:highlight w:val="white"/>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Abstract </w:t>
      </w:r>
      <w:r w:rsidDel="00000000" w:rsidR="00000000" w:rsidRPr="00000000">
        <w:rPr>
          <w:rtl w:val="0"/>
        </w:rPr>
        <w:t xml:space="preserve">(from NMA)</w:t>
      </w:r>
    </w:p>
    <w:p w:rsidR="00000000" w:rsidDel="00000000" w:rsidP="00000000" w:rsidRDefault="00000000" w:rsidRPr="00000000" w14:paraId="0000007F">
      <w:pPr>
        <w:jc w:val="both"/>
        <w:rPr/>
      </w:pPr>
      <w:r w:rsidDel="00000000" w:rsidR="00000000" w:rsidRPr="00000000">
        <w:rPr>
          <w:rtl w:val="0"/>
        </w:rPr>
        <w:t xml:space="preserve">(A) The “train illusion” occurs when sitting in a stationary train and experiencing relative visual motion of an adjacent train outside the window; sometimes we feel like we’re moving even if we’re not (and vice versa). Previous literature has suggested that vestibular signals are used to disambiguate self-motion from motion of an adjacent object. (B) How noisy vestibular estimates of motion lead to illusory percepts of self motion is currently unknown. (C) We hypothesized that noisy vestibular signals are integrated leading the brain to decide whether self-motion is occurring or not, and that larger noise is linearly associated with more frequent errors in self-motion judgment. (D) To investigate this hypothesis, we constructed a drift diffusion model and simulated self-motion decisions under varying noise conditions, when true self motion was occurring or not. (E) We observed that higher noise did indeed lead to more frequent errors in self-motion perception but this relationship was not linear. (F) We conclude that accumulated noisy vestibular information can explain the occurrence of the train illusion, and the higher the noise (or the lower the signal-to-noise ratio), the more frequently such illusions will occur. (G) Future research should investigate whether trial-by-trial variations of noisy vestibular signals actually correlate with self-motion judgments.</w:t>
      </w:r>
    </w:p>
    <w:p w:rsidR="00000000" w:rsidDel="00000000" w:rsidP="00000000" w:rsidRDefault="00000000" w:rsidRPr="00000000" w14:paraId="00000080">
      <w:pPr>
        <w:jc w:val="both"/>
        <w:rPr>
          <w:color w:val="323232"/>
          <w:sz w:val="24"/>
          <w:szCs w:val="24"/>
          <w:highlight w:val="white"/>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Abstract not edited version:</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Context: the interpretation of brain activity through different non-invasive techniques such as electroencephalography (EEG) is crucial for the development of brain-computer interfaces (BCI) which can potentially transform the lives of people with different types of paralysis or motor difficulties. Deep Learning techniques have been used to tackle the difficult task of interpreting raw EEG data in order to identify specific patterns of activity related to different motor tasks or the mental imagery of them.</w:t>
      </w:r>
    </w:p>
    <w:p w:rsidR="00000000" w:rsidDel="00000000" w:rsidP="00000000" w:rsidRDefault="00000000" w:rsidRPr="00000000" w14:paraId="00000084">
      <w:pPr>
        <w:numPr>
          <w:ilvl w:val="0"/>
          <w:numId w:val="2"/>
        </w:numPr>
        <w:ind w:left="720" w:hanging="360"/>
        <w:rPr>
          <w:sz w:val="24"/>
          <w:szCs w:val="24"/>
        </w:rPr>
      </w:pPr>
      <w:r w:rsidDel="00000000" w:rsidR="00000000" w:rsidRPr="00000000">
        <w:rPr>
          <w:sz w:val="24"/>
          <w:szCs w:val="24"/>
          <w:rtl w:val="0"/>
        </w:rPr>
        <w:t xml:space="preserve">Main Question:This research compares the performance of Recurrent Neural Networks (RNNs) and Convolutional Neural Networks (CNNs) on EEG data. The main question is which architecture, RNN or CNN, better classifies and interprets EEG signals. By evaluating accuracy on the test dataset, the study aims to highlight the strengths and limitations of each model.</w:t>
      </w:r>
    </w:p>
    <w:p w:rsidR="00000000" w:rsidDel="00000000" w:rsidP="00000000" w:rsidRDefault="00000000" w:rsidRPr="00000000" w14:paraId="00000085">
      <w:pPr>
        <w:numPr>
          <w:ilvl w:val="0"/>
          <w:numId w:val="4"/>
        </w:numPr>
        <w:ind w:left="720" w:hanging="360"/>
        <w:rPr>
          <w:sz w:val="24"/>
          <w:szCs w:val="24"/>
        </w:rPr>
      </w:pPr>
      <w:r w:rsidDel="00000000" w:rsidR="00000000" w:rsidRPr="00000000">
        <w:rPr>
          <w:sz w:val="24"/>
          <w:szCs w:val="24"/>
          <w:rtl w:val="0"/>
        </w:rPr>
        <w:t xml:space="preserve">Method: In this paper, we try to classify the signals by using preprocessing techniques such as band pass filters and training a Recurrent neural network (RNN) and Convolutional Neural Network (CNN). Later we fine tuned the hyper parameters for both networks to find the best model. Consequently, we used different regularization methods like weight decay (L2), Early stop, Drop out, and batch normalization to prevent overfitting.</w:t>
      </w:r>
    </w:p>
    <w:p w:rsidR="00000000" w:rsidDel="00000000" w:rsidP="00000000" w:rsidRDefault="00000000" w:rsidRPr="00000000" w14:paraId="00000086">
      <w:pPr>
        <w:numPr>
          <w:ilvl w:val="0"/>
          <w:numId w:val="4"/>
        </w:numPr>
        <w:ind w:left="720" w:hanging="360"/>
        <w:rPr>
          <w:sz w:val="24"/>
          <w:szCs w:val="24"/>
        </w:rPr>
      </w:pPr>
      <w:r w:rsidDel="00000000" w:rsidR="00000000" w:rsidRPr="00000000">
        <w:rPr>
          <w:sz w:val="24"/>
          <w:szCs w:val="24"/>
          <w:rtl w:val="0"/>
        </w:rPr>
        <w:t xml:space="preserve">Results: We ran each network on either one subject’s data or several subjects grouped in one data pool. We found that running on individual subjects, RNN and CNN models achieved 0.64 and 0.46 accuracy on the test data respectively. Using </w:t>
      </w:r>
      <w:r w:rsidDel="00000000" w:rsidR="00000000" w:rsidRPr="00000000">
        <w:rPr>
          <w:strike w:val="1"/>
          <w:color w:val="707070"/>
          <w:sz w:val="24"/>
          <w:szCs w:val="24"/>
          <w:rtl w:val="0"/>
        </w:rPr>
        <w:t xml:space="preserve">grouped </w:t>
      </w:r>
      <w:r w:rsidDel="00000000" w:rsidR="00000000" w:rsidRPr="00000000">
        <w:rPr>
          <w:color w:val="707070"/>
          <w:sz w:val="24"/>
          <w:szCs w:val="24"/>
          <w:rtl w:val="0"/>
        </w:rPr>
        <w:t xml:space="preserve">pooled </w:t>
      </w:r>
      <w:r w:rsidDel="00000000" w:rsidR="00000000" w:rsidRPr="00000000">
        <w:rPr>
          <w:sz w:val="24"/>
          <w:szCs w:val="24"/>
          <w:rtl w:val="0"/>
        </w:rPr>
        <w:t xml:space="preserve">data of several subjects performed not better than chance (0.52) </w:t>
      </w:r>
      <w:r w:rsidDel="00000000" w:rsidR="00000000" w:rsidRPr="00000000">
        <w:rPr>
          <w:color w:val="707070"/>
          <w:sz w:val="24"/>
          <w:szCs w:val="24"/>
          <w:rtl w:val="0"/>
        </w:rPr>
        <w:t xml:space="preserve">on both networks.</w:t>
      </w:r>
      <w:r w:rsidDel="00000000" w:rsidR="00000000" w:rsidRPr="00000000">
        <w:rPr>
          <w:rtl w:val="0"/>
        </w:rPr>
      </w:r>
    </w:p>
    <w:p w:rsidR="00000000" w:rsidDel="00000000" w:rsidP="00000000" w:rsidRDefault="00000000" w:rsidRPr="00000000" w14:paraId="00000087">
      <w:pPr>
        <w:numPr>
          <w:ilvl w:val="0"/>
          <w:numId w:val="4"/>
        </w:numPr>
        <w:ind w:left="720" w:hanging="360"/>
        <w:rPr>
          <w:sz w:val="24"/>
          <w:szCs w:val="24"/>
        </w:rPr>
      </w:pPr>
      <w:r w:rsidDel="00000000" w:rsidR="00000000" w:rsidRPr="00000000">
        <w:rPr>
          <w:sz w:val="24"/>
          <w:szCs w:val="24"/>
          <w:rtl w:val="0"/>
        </w:rPr>
        <w:t xml:space="preserve">Conclusion/discussion: our results indicate that </w:t>
      </w:r>
      <w:r w:rsidDel="00000000" w:rsidR="00000000" w:rsidRPr="00000000">
        <w:rPr>
          <w:sz w:val="24"/>
          <w:szCs w:val="24"/>
          <w:highlight w:val="white"/>
          <w:rtl w:val="0"/>
        </w:rPr>
        <w:t xml:space="preserve">Recurrent Neural Network (RNN)   outperformed the Convolutional Neural Network (CNN) in terms of accuracy and reliability in decoding brain activity. The inherent capability of RNNs to capture temporal dependencies in sequential data proved to be advantageous for processing EEG signals which are inherently time-series in nature!</w:t>
      </w: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Abstract</w:t>
      </w:r>
      <w:commentRangeStart w:id="1"/>
      <w:r w:rsidDel="00000000" w:rsidR="00000000" w:rsidRPr="00000000">
        <w:rPr>
          <w:sz w:val="24"/>
          <w:szCs w:val="24"/>
          <w:rtl w:val="0"/>
        </w:rPr>
        <w:t xml:space="preserve">:</w:t>
      </w:r>
      <w:commentRangeEnd w:id="1"/>
      <w:r w:rsidDel="00000000" w:rsidR="00000000" w:rsidRPr="00000000">
        <w:commentReference w:id="1"/>
      </w:r>
      <w:r w:rsidDel="00000000" w:rsidR="00000000" w:rsidRPr="00000000">
        <w:rPr>
          <w:sz w:val="24"/>
          <w:szCs w:val="24"/>
          <w:rtl w:val="0"/>
        </w:rPr>
        <w:t xml:space="preserve"> </w:t>
      </w:r>
    </w:p>
    <w:p w:rsidR="00000000" w:rsidDel="00000000" w:rsidP="00000000" w:rsidRDefault="00000000" w:rsidRPr="00000000" w14:paraId="00000093">
      <w:pPr>
        <w:numPr>
          <w:ilvl w:val="0"/>
          <w:numId w:val="2"/>
        </w:numPr>
        <w:ind w:left="720" w:hanging="360"/>
        <w:rPr>
          <w:sz w:val="24"/>
          <w:szCs w:val="24"/>
          <w:u w:val="none"/>
        </w:rPr>
      </w:pPr>
      <w:r w:rsidDel="00000000" w:rsidR="00000000" w:rsidRPr="00000000">
        <w:rPr>
          <w:sz w:val="24"/>
          <w:szCs w:val="24"/>
          <w:rtl w:val="0"/>
        </w:rPr>
        <w:t xml:space="preserve">Context: </w:t>
      </w:r>
      <w:ins w:author="Soan Kim" w:id="0" w:date="2024-07-23T18:07:03Z">
        <w:r w:rsidDel="00000000" w:rsidR="00000000" w:rsidRPr="00000000">
          <w:rPr>
            <w:sz w:val="24"/>
            <w:szCs w:val="24"/>
            <w:rtl w:val="0"/>
          </w:rPr>
          <w:t xml:space="preserve">Analysis of fine-scale dynamics in</w:t>
        </w:r>
      </w:ins>
      <w:del w:author="Soan Kim" w:id="0" w:date="2024-07-23T18:07:03Z">
        <w:r w:rsidDel="00000000" w:rsidR="00000000" w:rsidRPr="00000000">
          <w:rPr>
            <w:sz w:val="24"/>
            <w:szCs w:val="24"/>
            <w:rtl w:val="0"/>
          </w:rPr>
          <w:delText xml:space="preserve">the interpretation of brain activity through different non-invasive techniques such as</w:delText>
        </w:r>
      </w:del>
      <w:r w:rsidDel="00000000" w:rsidR="00000000" w:rsidRPr="00000000">
        <w:rPr>
          <w:sz w:val="24"/>
          <w:szCs w:val="24"/>
          <w:rtl w:val="0"/>
        </w:rPr>
        <w:t xml:space="preserve"> electroencephalography (EEG) is crucial </w:t>
      </w:r>
      <w:ins w:author="Soan Kim" w:id="1" w:date="2024-07-23T18:07:22Z">
        <w:r w:rsidDel="00000000" w:rsidR="00000000" w:rsidRPr="00000000">
          <w:rPr>
            <w:sz w:val="24"/>
            <w:szCs w:val="24"/>
            <w:rtl w:val="0"/>
          </w:rPr>
          <w:t xml:space="preserve">in the field</w:t>
        </w:r>
      </w:ins>
      <w:del w:author="Soan Kim" w:id="1" w:date="2024-07-23T18:07:22Z">
        <w:r w:rsidDel="00000000" w:rsidR="00000000" w:rsidRPr="00000000">
          <w:rPr>
            <w:sz w:val="24"/>
            <w:szCs w:val="24"/>
            <w:rtl w:val="0"/>
          </w:rPr>
          <w:delText xml:space="preserve">for the development</w:delText>
        </w:r>
      </w:del>
      <w:r w:rsidDel="00000000" w:rsidR="00000000" w:rsidRPr="00000000">
        <w:rPr>
          <w:sz w:val="24"/>
          <w:szCs w:val="24"/>
          <w:rtl w:val="0"/>
        </w:rPr>
        <w:t xml:space="preserve"> of brain-computer interfaces (BCI)</w:t>
      </w:r>
      <w:ins w:author="Soan Kim" w:id="2" w:date="2024-07-23T18:05:05Z">
        <w:r w:rsidDel="00000000" w:rsidR="00000000" w:rsidRPr="00000000">
          <w:rPr>
            <w:sz w:val="24"/>
            <w:szCs w:val="24"/>
            <w:rtl w:val="0"/>
          </w:rPr>
          <w:t xml:space="preserve">. It can help </w:t>
        </w:r>
        <w:r w:rsidDel="00000000" w:rsidR="00000000" w:rsidRPr="00000000">
          <w:rPr>
            <w:sz w:val="24"/>
            <w:szCs w:val="24"/>
            <w:rtl w:val="0"/>
          </w:rPr>
          <w:t xml:space="preserve">rehabilitation</w:t>
        </w:r>
        <w:r w:rsidDel="00000000" w:rsidR="00000000" w:rsidRPr="00000000">
          <w:rPr>
            <w:sz w:val="24"/>
            <w:szCs w:val="24"/>
            <w:rtl w:val="0"/>
          </w:rPr>
          <w:t xml:space="preserve"> of various</w:t>
        </w:r>
      </w:ins>
      <w:del w:author="Soan Kim" w:id="2" w:date="2024-07-23T18:05:05Z">
        <w:r w:rsidDel="00000000" w:rsidR="00000000" w:rsidRPr="00000000">
          <w:rPr>
            <w:sz w:val="24"/>
            <w:szCs w:val="24"/>
            <w:rtl w:val="0"/>
          </w:rPr>
          <w:delText xml:space="preserve"> which can potentially transform the lives of people with different</w:delText>
        </w:r>
      </w:del>
      <w:r w:rsidDel="00000000" w:rsidR="00000000" w:rsidRPr="00000000">
        <w:rPr>
          <w:sz w:val="24"/>
          <w:szCs w:val="24"/>
          <w:rtl w:val="0"/>
        </w:rPr>
        <w:t xml:space="preserve"> types of paralysis or motor difficulties. Deep Learning techniques have been used to tackle the difficult</w:t>
      </w:r>
      <w:ins w:author="Soan Kim" w:id="3" w:date="2024-07-23T18:08:46Z">
        <w:r w:rsidDel="00000000" w:rsidR="00000000" w:rsidRPr="00000000">
          <w:rPr>
            <w:sz w:val="24"/>
            <w:szCs w:val="24"/>
            <w:rtl w:val="0"/>
          </w:rPr>
          <w:t xml:space="preserve">ies</w:t>
        </w:r>
      </w:ins>
      <w:del w:author="Soan Kim" w:id="3" w:date="2024-07-23T18:08:46Z">
        <w:r w:rsidDel="00000000" w:rsidR="00000000" w:rsidRPr="00000000">
          <w:rPr>
            <w:sz w:val="24"/>
            <w:szCs w:val="24"/>
            <w:rtl w:val="0"/>
          </w:rPr>
          <w:delText xml:space="preserve"> task</w:delText>
        </w:r>
      </w:del>
      <w:r w:rsidDel="00000000" w:rsidR="00000000" w:rsidRPr="00000000">
        <w:rPr>
          <w:sz w:val="24"/>
          <w:szCs w:val="24"/>
          <w:rtl w:val="0"/>
        </w:rPr>
        <w:t xml:space="preserve"> </w:t>
      </w:r>
      <w:ins w:author="Soan Kim" w:id="4" w:date="2024-07-23T18:08:51Z">
        <w:r w:rsidDel="00000000" w:rsidR="00000000" w:rsidRPr="00000000">
          <w:rPr>
            <w:sz w:val="24"/>
            <w:szCs w:val="24"/>
            <w:rtl w:val="0"/>
          </w:rPr>
          <w:t xml:space="preserve">in</w:t>
        </w:r>
      </w:ins>
      <w:del w:author="Soan Kim" w:id="4" w:date="2024-07-23T18:08:51Z">
        <w:r w:rsidDel="00000000" w:rsidR="00000000" w:rsidRPr="00000000">
          <w:rPr>
            <w:sz w:val="24"/>
            <w:szCs w:val="24"/>
            <w:rtl w:val="0"/>
          </w:rPr>
          <w:delText xml:space="preserve">of</w:delText>
        </w:r>
      </w:del>
      <w:r w:rsidDel="00000000" w:rsidR="00000000" w:rsidRPr="00000000">
        <w:rPr>
          <w:sz w:val="24"/>
          <w:szCs w:val="24"/>
          <w:rtl w:val="0"/>
        </w:rPr>
        <w:t xml:space="preserve"> interpreting raw EEG data in order to identify specific patterns </w:t>
      </w:r>
      <w:del w:author="Soan Kim" w:id="5" w:date="2024-07-23T18:09:42Z">
        <w:r w:rsidDel="00000000" w:rsidR="00000000" w:rsidRPr="00000000">
          <w:rPr>
            <w:sz w:val="24"/>
            <w:szCs w:val="24"/>
            <w:rtl w:val="0"/>
          </w:rPr>
          <w:delText xml:space="preserve">of activity </w:delText>
        </w:r>
      </w:del>
      <w:r w:rsidDel="00000000" w:rsidR="00000000" w:rsidRPr="00000000">
        <w:rPr>
          <w:sz w:val="24"/>
          <w:szCs w:val="24"/>
          <w:rtl w:val="0"/>
        </w:rPr>
        <w:t xml:space="preserve">related to different motor tasks or </w:t>
      </w:r>
      <w:ins w:author="Soan Kim" w:id="6" w:date="2024-07-23T18:09:11Z">
        <w:r w:rsidDel="00000000" w:rsidR="00000000" w:rsidRPr="00000000">
          <w:rPr>
            <w:sz w:val="24"/>
            <w:szCs w:val="24"/>
            <w:rtl w:val="0"/>
          </w:rPr>
          <w:t xml:space="preserve">their mental imagery</w:t>
        </w:r>
      </w:ins>
      <w:del w:author="Soan Kim" w:id="6" w:date="2024-07-23T18:09:11Z">
        <w:r w:rsidDel="00000000" w:rsidR="00000000" w:rsidRPr="00000000">
          <w:rPr>
            <w:sz w:val="24"/>
            <w:szCs w:val="24"/>
            <w:rtl w:val="0"/>
          </w:rPr>
          <w:delText xml:space="preserve">the mental imagery of them</w:delText>
        </w:r>
      </w:del>
      <w:r w:rsidDel="00000000" w:rsidR="00000000" w:rsidRPr="00000000">
        <w:rPr>
          <w:sz w:val="24"/>
          <w:szCs w:val="24"/>
          <w:rtl w:val="0"/>
        </w:rPr>
        <w:t xml:space="preserve">.</w:t>
      </w:r>
    </w:p>
    <w:p w:rsidR="00000000" w:rsidDel="00000000" w:rsidP="00000000" w:rsidRDefault="00000000" w:rsidRPr="00000000" w14:paraId="00000094">
      <w:pPr>
        <w:numPr>
          <w:ilvl w:val="0"/>
          <w:numId w:val="2"/>
        </w:numPr>
        <w:ind w:left="720" w:hanging="360"/>
        <w:rPr>
          <w:sz w:val="24"/>
          <w:szCs w:val="24"/>
          <w:u w:val="none"/>
        </w:rPr>
      </w:pPr>
      <w:r w:rsidDel="00000000" w:rsidR="00000000" w:rsidRPr="00000000">
        <w:rPr>
          <w:sz w:val="24"/>
          <w:szCs w:val="24"/>
          <w:rtl w:val="0"/>
        </w:rPr>
        <w:t xml:space="preserve">Main Question:</w:t>
      </w:r>
      <w:ins w:author="Soan Kim" w:id="7" w:date="2024-07-23T18:10:02Z">
        <w:r w:rsidDel="00000000" w:rsidR="00000000" w:rsidRPr="00000000">
          <w:rPr>
            <w:sz w:val="24"/>
            <w:szCs w:val="24"/>
            <w:rtl w:val="0"/>
          </w:rPr>
          <w:t xml:space="preserve"> The current study</w:t>
        </w:r>
      </w:ins>
      <w:del w:author="Soan Kim" w:id="7" w:date="2024-07-23T18:10:02Z">
        <w:r w:rsidDel="00000000" w:rsidR="00000000" w:rsidRPr="00000000">
          <w:rPr>
            <w:sz w:val="24"/>
            <w:szCs w:val="24"/>
            <w:rtl w:val="0"/>
          </w:rPr>
          <w:delText xml:space="preserve">This research</w:delText>
        </w:r>
      </w:del>
      <w:r w:rsidDel="00000000" w:rsidR="00000000" w:rsidRPr="00000000">
        <w:rPr>
          <w:sz w:val="24"/>
          <w:szCs w:val="24"/>
          <w:rtl w:val="0"/>
        </w:rPr>
        <w:t xml:space="preserve"> compares the performance of </w:t>
      </w:r>
      <w:ins w:author="Soan Kim" w:id="8" w:date="2024-07-23T18:10:18Z">
        <w:r w:rsidDel="00000000" w:rsidR="00000000" w:rsidRPr="00000000">
          <w:rPr>
            <w:sz w:val="24"/>
            <w:szCs w:val="24"/>
            <w:rtl w:val="0"/>
          </w:rPr>
          <w:t xml:space="preserve">two deep neural networks using </w:t>
        </w:r>
      </w:ins>
      <w:r w:rsidDel="00000000" w:rsidR="00000000" w:rsidRPr="00000000">
        <w:rPr>
          <w:sz w:val="24"/>
          <w:szCs w:val="24"/>
          <w:rtl w:val="0"/>
        </w:rPr>
        <w:t xml:space="preserve">Recurrent Neural Networks (RNNs) and Convolutional Neural Networks (CNNs) </w:t>
      </w:r>
      <w:ins w:author="Soan Kim" w:id="9" w:date="2024-07-23T18:10:49Z">
        <w:r w:rsidDel="00000000" w:rsidR="00000000" w:rsidRPr="00000000">
          <w:rPr>
            <w:sz w:val="24"/>
            <w:szCs w:val="24"/>
            <w:rtl w:val="0"/>
          </w:rPr>
          <w:t xml:space="preserve">to classify</w:t>
        </w:r>
      </w:ins>
      <w:del w:author="Soan Kim" w:id="9" w:date="2024-07-23T18:10:49Z">
        <w:r w:rsidDel="00000000" w:rsidR="00000000" w:rsidRPr="00000000">
          <w:rPr>
            <w:sz w:val="24"/>
            <w:szCs w:val="24"/>
            <w:rtl w:val="0"/>
          </w:rPr>
          <w:delText xml:space="preserve">on</w:delText>
        </w:r>
      </w:del>
      <w:r w:rsidDel="00000000" w:rsidR="00000000" w:rsidRPr="00000000">
        <w:rPr>
          <w:sz w:val="24"/>
          <w:szCs w:val="24"/>
          <w:rtl w:val="0"/>
        </w:rPr>
        <w:t xml:space="preserve"> EEG data</w:t>
      </w:r>
      <w:ins w:author="Soan Kim" w:id="10" w:date="2024-07-23T18:12:41Z">
        <w:r w:rsidDel="00000000" w:rsidR="00000000" w:rsidRPr="00000000">
          <w:rPr>
            <w:sz w:val="24"/>
            <w:szCs w:val="24"/>
            <w:rtl w:val="0"/>
          </w:rPr>
          <w:t xml:space="preserve"> during a task</w:t>
        </w:r>
      </w:ins>
      <w:r w:rsidDel="00000000" w:rsidR="00000000" w:rsidRPr="00000000">
        <w:rPr>
          <w:sz w:val="24"/>
          <w:szCs w:val="24"/>
          <w:rtl w:val="0"/>
        </w:rPr>
        <w:t xml:space="preserve">. The main question is which architecture, RNN or CNN, better classifies and interprets EEG signals</w:t>
      </w:r>
      <w:ins w:author="Soan Kim" w:id="11" w:date="2024-07-23T18:12:09Z">
        <w:r w:rsidDel="00000000" w:rsidR="00000000" w:rsidRPr="00000000">
          <w:rPr>
            <w:sz w:val="24"/>
            <w:szCs w:val="24"/>
            <w:rtl w:val="0"/>
          </w:rPr>
          <w:t xml:space="preserve"> according to their motor imagery</w:t>
        </w:r>
      </w:ins>
      <w:r w:rsidDel="00000000" w:rsidR="00000000" w:rsidRPr="00000000">
        <w:rPr>
          <w:sz w:val="24"/>
          <w:szCs w:val="24"/>
          <w:rtl w:val="0"/>
        </w:rPr>
        <w:t xml:space="preserve">. By evaluating </w:t>
      </w:r>
      <w:ins w:author="Soan Kim" w:id="12" w:date="2024-07-23T18:12:48Z">
        <w:r w:rsidDel="00000000" w:rsidR="00000000" w:rsidRPr="00000000">
          <w:rPr>
            <w:sz w:val="24"/>
            <w:szCs w:val="24"/>
            <w:rtl w:val="0"/>
          </w:rPr>
          <w:t xml:space="preserve">the </w:t>
        </w:r>
      </w:ins>
      <w:r w:rsidDel="00000000" w:rsidR="00000000" w:rsidRPr="00000000">
        <w:rPr>
          <w:sz w:val="24"/>
          <w:szCs w:val="24"/>
          <w:rtl w:val="0"/>
        </w:rPr>
        <w:t xml:space="preserve">accuracy </w:t>
      </w:r>
      <w:ins w:author="Soan Kim" w:id="13" w:date="2024-07-23T18:12:55Z">
        <w:r w:rsidDel="00000000" w:rsidR="00000000" w:rsidRPr="00000000">
          <w:rPr>
            <w:sz w:val="24"/>
            <w:szCs w:val="24"/>
            <w:rtl w:val="0"/>
          </w:rPr>
          <w:t xml:space="preserve">of</w:t>
        </w:r>
      </w:ins>
      <w:del w:author="Soan Kim" w:id="13" w:date="2024-07-23T18:12:55Z">
        <w:r w:rsidDel="00000000" w:rsidR="00000000" w:rsidRPr="00000000">
          <w:rPr>
            <w:sz w:val="24"/>
            <w:szCs w:val="24"/>
            <w:rtl w:val="0"/>
          </w:rPr>
          <w:delText xml:space="preserve">on</w:delText>
        </w:r>
      </w:del>
      <w:r w:rsidDel="00000000" w:rsidR="00000000" w:rsidRPr="00000000">
        <w:rPr>
          <w:sz w:val="24"/>
          <w:szCs w:val="24"/>
          <w:rtl w:val="0"/>
        </w:rPr>
        <w:t xml:space="preserve"> the test dataset, the study aims to </w:t>
      </w:r>
      <w:ins w:author="Soan Kim" w:id="14" w:date="2024-07-23T18:13:11Z">
        <w:r w:rsidDel="00000000" w:rsidR="00000000" w:rsidRPr="00000000">
          <w:rPr>
            <w:sz w:val="24"/>
            <w:szCs w:val="24"/>
            <w:rtl w:val="0"/>
          </w:rPr>
          <w:t xml:space="preserve">compare</w:t>
        </w:r>
      </w:ins>
      <w:del w:author="Soan Kim" w:id="14" w:date="2024-07-23T18:13:11Z">
        <w:r w:rsidDel="00000000" w:rsidR="00000000" w:rsidRPr="00000000">
          <w:rPr>
            <w:sz w:val="24"/>
            <w:szCs w:val="24"/>
            <w:rtl w:val="0"/>
          </w:rPr>
          <w:delText xml:space="preserve">highlight</w:delText>
        </w:r>
      </w:del>
      <w:r w:rsidDel="00000000" w:rsidR="00000000" w:rsidRPr="00000000">
        <w:rPr>
          <w:sz w:val="24"/>
          <w:szCs w:val="24"/>
          <w:rtl w:val="0"/>
        </w:rPr>
        <w:t xml:space="preserve"> the strengths and limitations of each </w:t>
      </w:r>
      <w:ins w:author="Soan Kim" w:id="15" w:date="2024-07-23T18:13:18Z">
        <w:r w:rsidDel="00000000" w:rsidR="00000000" w:rsidRPr="00000000">
          <w:rPr>
            <w:sz w:val="24"/>
            <w:szCs w:val="24"/>
            <w:rtl w:val="0"/>
          </w:rPr>
          <w:t xml:space="preserve">architecture</w:t>
        </w:r>
      </w:ins>
      <w:del w:author="Soan Kim" w:id="15" w:date="2024-07-23T18:13:18Z">
        <w:r w:rsidDel="00000000" w:rsidR="00000000" w:rsidRPr="00000000">
          <w:rPr>
            <w:sz w:val="24"/>
            <w:szCs w:val="24"/>
            <w:rtl w:val="0"/>
          </w:rPr>
          <w:delText xml:space="preserve">model</w:delText>
        </w:r>
      </w:del>
      <w:r w:rsidDel="00000000" w:rsidR="00000000" w:rsidRPr="00000000">
        <w:rPr>
          <w:sz w:val="24"/>
          <w:szCs w:val="24"/>
          <w:rtl w:val="0"/>
        </w:rPr>
        <w:t xml:space="preserve">.</w:t>
      </w:r>
    </w:p>
    <w:p w:rsidR="00000000" w:rsidDel="00000000" w:rsidP="00000000" w:rsidRDefault="00000000" w:rsidRPr="00000000" w14:paraId="00000095">
      <w:pPr>
        <w:numPr>
          <w:ilvl w:val="0"/>
          <w:numId w:val="4"/>
        </w:numPr>
        <w:ind w:left="720" w:hanging="360"/>
        <w:jc w:val="left"/>
        <w:rPr>
          <w:sz w:val="24"/>
          <w:szCs w:val="24"/>
          <w:u w:val="none"/>
        </w:rPr>
      </w:pPr>
      <w:r w:rsidDel="00000000" w:rsidR="00000000" w:rsidRPr="00000000">
        <w:rPr>
          <w:sz w:val="24"/>
          <w:szCs w:val="24"/>
          <w:rtl w:val="0"/>
        </w:rPr>
        <w:t xml:space="preserve">Method: </w:t>
      </w:r>
      <w:ins w:author="Soan Kim" w:id="16" w:date="2024-07-23T18:14:21Z">
        <w:r w:rsidDel="00000000" w:rsidR="00000000" w:rsidRPr="00000000">
          <w:rPr>
            <w:sz w:val="24"/>
            <w:szCs w:val="24"/>
            <w:rtl w:val="0"/>
          </w:rPr>
          <w:t xml:space="preserve">To prepare the EEG dataset, we used preprocessing</w:t>
        </w:r>
      </w:ins>
      <w:del w:author="Soan Kim" w:id="16" w:date="2024-07-23T18:14:21Z">
        <w:r w:rsidDel="00000000" w:rsidR="00000000" w:rsidRPr="00000000">
          <w:rPr>
            <w:sz w:val="24"/>
            <w:szCs w:val="24"/>
            <w:rtl w:val="0"/>
          </w:rPr>
          <w:delText xml:space="preserve">In this paper, we try to classify the signals by using preprocessing</w:delText>
        </w:r>
      </w:del>
      <w:r w:rsidDel="00000000" w:rsidR="00000000" w:rsidRPr="00000000">
        <w:rPr>
          <w:sz w:val="24"/>
          <w:szCs w:val="24"/>
          <w:rtl w:val="0"/>
        </w:rPr>
        <w:t xml:space="preserve"> techniques such as band</w:t>
      </w:r>
      <w:del w:author="Soan Kim" w:id="17" w:date="2024-07-23T18:14:54Z">
        <w:r w:rsidDel="00000000" w:rsidR="00000000" w:rsidRPr="00000000">
          <w:rPr>
            <w:sz w:val="24"/>
            <w:szCs w:val="24"/>
            <w:rtl w:val="0"/>
          </w:rPr>
          <w:delText xml:space="preserve"> </w:delText>
        </w:r>
      </w:del>
      <w:r w:rsidDel="00000000" w:rsidR="00000000" w:rsidRPr="00000000">
        <w:rPr>
          <w:sz w:val="24"/>
          <w:szCs w:val="24"/>
          <w:rtl w:val="0"/>
        </w:rPr>
        <w:t xml:space="preserve">pass filters and train</w:t>
      </w:r>
      <w:ins w:author="Soan Kim" w:id="18" w:date="2024-07-23T18:14:59Z">
        <w:r w:rsidDel="00000000" w:rsidR="00000000" w:rsidRPr="00000000">
          <w:rPr>
            <w:sz w:val="24"/>
            <w:szCs w:val="24"/>
            <w:rtl w:val="0"/>
          </w:rPr>
          <w:t xml:space="preserve">ed</w:t>
        </w:r>
      </w:ins>
      <w:del w:author="Soan Kim" w:id="18" w:date="2024-07-23T18:14:59Z">
        <w:r w:rsidDel="00000000" w:rsidR="00000000" w:rsidRPr="00000000">
          <w:rPr>
            <w:sz w:val="24"/>
            <w:szCs w:val="24"/>
            <w:rtl w:val="0"/>
          </w:rPr>
          <w:delText xml:space="preserve">ing</w:delText>
        </w:r>
      </w:del>
      <w:r w:rsidDel="00000000" w:rsidR="00000000" w:rsidRPr="00000000">
        <w:rPr>
          <w:sz w:val="24"/>
          <w:szCs w:val="24"/>
          <w:rtl w:val="0"/>
        </w:rPr>
        <w:t xml:space="preserve"> a Recurrent neural network (RNN) and Convolutional Neural Network (CNN)</w:t>
      </w:r>
      <w:ins w:author="Soan Kim" w:id="19" w:date="2024-07-23T18:15:13Z">
        <w:r w:rsidDel="00000000" w:rsidR="00000000" w:rsidRPr="00000000">
          <w:rPr>
            <w:sz w:val="24"/>
            <w:szCs w:val="24"/>
            <w:rtl w:val="0"/>
          </w:rPr>
          <w:t xml:space="preserve"> to classify the data according to the types of motor imagery (e.g., moving the left or right hand)</w:t>
        </w:r>
      </w:ins>
      <w:r w:rsidDel="00000000" w:rsidR="00000000" w:rsidRPr="00000000">
        <w:rPr>
          <w:sz w:val="24"/>
          <w:szCs w:val="24"/>
          <w:rtl w:val="0"/>
        </w:rPr>
        <w:t xml:space="preserve">. </w:t>
      </w:r>
      <w:ins w:author="Soan Kim" w:id="20" w:date="2024-07-23T18:17:10Z">
        <w:r w:rsidDel="00000000" w:rsidR="00000000" w:rsidRPr="00000000">
          <w:rPr>
            <w:sz w:val="24"/>
            <w:szCs w:val="24"/>
            <w:rtl w:val="0"/>
          </w:rPr>
          <w:t xml:space="preserve">During training, </w:t>
        </w:r>
      </w:ins>
      <w:del w:author="Soan Kim" w:id="20" w:date="2024-07-23T18:17:10Z">
        <w:r w:rsidDel="00000000" w:rsidR="00000000" w:rsidRPr="00000000">
          <w:rPr>
            <w:sz w:val="24"/>
            <w:szCs w:val="24"/>
            <w:rtl w:val="0"/>
          </w:rPr>
          <w:delText xml:space="preserve">Later </w:delText>
        </w:r>
      </w:del>
      <w:r w:rsidDel="00000000" w:rsidR="00000000" w:rsidRPr="00000000">
        <w:rPr>
          <w:sz w:val="24"/>
          <w:szCs w:val="24"/>
          <w:rtl w:val="0"/>
        </w:rPr>
        <w:t xml:space="preserve">we fine</w:t>
      </w:r>
      <w:ins w:author="Soan Kim" w:id="21" w:date="2024-07-23T18:17:17Z">
        <w:r w:rsidDel="00000000" w:rsidR="00000000" w:rsidRPr="00000000">
          <w:rPr>
            <w:sz w:val="24"/>
            <w:szCs w:val="24"/>
            <w:rtl w:val="0"/>
          </w:rPr>
          <w:t xml:space="preserve">-</w:t>
        </w:r>
      </w:ins>
      <w:del w:author="Soan Kim" w:id="21" w:date="2024-07-23T18:17:17Z">
        <w:r w:rsidDel="00000000" w:rsidR="00000000" w:rsidRPr="00000000">
          <w:rPr>
            <w:sz w:val="24"/>
            <w:szCs w:val="24"/>
            <w:rtl w:val="0"/>
          </w:rPr>
          <w:delText xml:space="preserve"> </w:delText>
        </w:r>
      </w:del>
      <w:r w:rsidDel="00000000" w:rsidR="00000000" w:rsidRPr="00000000">
        <w:rPr>
          <w:sz w:val="24"/>
          <w:szCs w:val="24"/>
          <w:rtl w:val="0"/>
        </w:rPr>
        <w:t xml:space="preserve">tuned the hyper</w:t>
      </w:r>
      <w:del w:author="Soan Kim" w:id="22" w:date="2024-07-23T18:17:31Z">
        <w:r w:rsidDel="00000000" w:rsidR="00000000" w:rsidRPr="00000000">
          <w:rPr>
            <w:sz w:val="24"/>
            <w:szCs w:val="24"/>
            <w:rtl w:val="0"/>
          </w:rPr>
          <w:delText xml:space="preserve"> </w:delText>
        </w:r>
      </w:del>
      <w:r w:rsidDel="00000000" w:rsidR="00000000" w:rsidRPr="00000000">
        <w:rPr>
          <w:sz w:val="24"/>
          <w:szCs w:val="24"/>
          <w:rtl w:val="0"/>
        </w:rPr>
        <w:t xml:space="preserve">parameters </w:t>
      </w:r>
      <w:ins w:author="Soan Kim" w:id="23" w:date="2024-07-23T18:18:00Z">
        <w:r w:rsidDel="00000000" w:rsidR="00000000" w:rsidRPr="00000000">
          <w:rPr>
            <w:sz w:val="24"/>
            <w:szCs w:val="24"/>
            <w:rtl w:val="0"/>
          </w:rPr>
          <w:t xml:space="preserve">through grid search to maximize the performance.</w:t>
        </w:r>
        <w:del w:author="Soan Kim" w:id="23" w:date="2024-07-23T18:18:00Z">
          <w:r w:rsidDel="00000000" w:rsidR="00000000" w:rsidRPr="00000000">
            <w:rPr>
              <w:sz w:val="24"/>
              <w:szCs w:val="24"/>
              <w:rtl w:val="0"/>
            </w:rPr>
            <w:delText xml:space="preserve"> </w:delText>
          </w:r>
        </w:del>
      </w:ins>
      <w:del w:author="Soan Kim" w:id="23" w:date="2024-07-23T18:18:00Z">
        <w:r w:rsidDel="00000000" w:rsidR="00000000" w:rsidRPr="00000000">
          <w:rPr>
            <w:sz w:val="24"/>
            <w:szCs w:val="24"/>
            <w:rtl w:val="0"/>
          </w:rPr>
          <w:delText xml:space="preserve">for both networks to find the best model. Consequently</w:delText>
        </w:r>
      </w:del>
      <w:ins w:author="Soan Kim" w:id="23" w:date="2024-07-23T18:18:00Z">
        <w:r w:rsidDel="00000000" w:rsidR="00000000" w:rsidRPr="00000000">
          <w:rPr>
            <w:sz w:val="24"/>
            <w:szCs w:val="24"/>
            <w:rtl w:val="0"/>
          </w:rPr>
          <w:t xml:space="preserve"> Specifically</w:t>
        </w:r>
      </w:ins>
      <w:r w:rsidDel="00000000" w:rsidR="00000000" w:rsidRPr="00000000">
        <w:rPr>
          <w:sz w:val="24"/>
          <w:szCs w:val="24"/>
          <w:rtl w:val="0"/>
        </w:rPr>
        <w:t xml:space="preserve">, we used different regularization methods like weight decay (L2), </w:t>
      </w:r>
      <w:ins w:author="Soan Kim" w:id="24" w:date="2024-07-23T18:19:48Z">
        <w:r w:rsidDel="00000000" w:rsidR="00000000" w:rsidRPr="00000000">
          <w:rPr>
            <w:sz w:val="24"/>
            <w:szCs w:val="24"/>
            <w:rtl w:val="0"/>
          </w:rPr>
          <w:t xml:space="preserve">e</w:t>
        </w:r>
      </w:ins>
      <w:del w:author="Soan Kim" w:id="24" w:date="2024-07-23T18:19:48Z">
        <w:r w:rsidDel="00000000" w:rsidR="00000000" w:rsidRPr="00000000">
          <w:rPr>
            <w:sz w:val="24"/>
            <w:szCs w:val="24"/>
            <w:rtl w:val="0"/>
          </w:rPr>
          <w:delText xml:space="preserve">E</w:delText>
        </w:r>
      </w:del>
      <w:r w:rsidDel="00000000" w:rsidR="00000000" w:rsidRPr="00000000">
        <w:rPr>
          <w:sz w:val="24"/>
          <w:szCs w:val="24"/>
          <w:rtl w:val="0"/>
        </w:rPr>
        <w:t xml:space="preserve">arly stop</w:t>
      </w:r>
      <w:ins w:author="Soan Kim" w:id="25" w:date="2024-07-23T18:19:51Z">
        <w:r w:rsidDel="00000000" w:rsidR="00000000" w:rsidRPr="00000000">
          <w:rPr>
            <w:sz w:val="24"/>
            <w:szCs w:val="24"/>
            <w:rtl w:val="0"/>
          </w:rPr>
          <w:t xml:space="preserve">ping</w:t>
        </w:r>
      </w:ins>
      <w:r w:rsidDel="00000000" w:rsidR="00000000" w:rsidRPr="00000000">
        <w:rPr>
          <w:sz w:val="24"/>
          <w:szCs w:val="24"/>
          <w:rtl w:val="0"/>
        </w:rPr>
        <w:t xml:space="preserve">, </w:t>
      </w:r>
      <w:ins w:author="Soan Kim" w:id="26" w:date="2024-07-23T18:19:53Z">
        <w:r w:rsidDel="00000000" w:rsidR="00000000" w:rsidRPr="00000000">
          <w:rPr>
            <w:sz w:val="24"/>
            <w:szCs w:val="24"/>
            <w:rtl w:val="0"/>
          </w:rPr>
          <w:t xml:space="preserve">d</w:t>
        </w:r>
      </w:ins>
      <w:del w:author="Soan Kim" w:id="26" w:date="2024-07-23T18:19:53Z">
        <w:r w:rsidDel="00000000" w:rsidR="00000000" w:rsidRPr="00000000">
          <w:rPr>
            <w:sz w:val="24"/>
            <w:szCs w:val="24"/>
            <w:rtl w:val="0"/>
          </w:rPr>
          <w:delText xml:space="preserve">D</w:delText>
        </w:r>
      </w:del>
      <w:r w:rsidDel="00000000" w:rsidR="00000000" w:rsidRPr="00000000">
        <w:rPr>
          <w:sz w:val="24"/>
          <w:szCs w:val="24"/>
          <w:rtl w:val="0"/>
        </w:rPr>
        <w:t xml:space="preserve">rop</w:t>
      </w:r>
      <w:ins w:author="Soan Kim" w:id="27" w:date="2024-07-23T18:20:16Z">
        <w:r w:rsidDel="00000000" w:rsidR="00000000" w:rsidRPr="00000000">
          <w:rPr>
            <w:sz w:val="24"/>
            <w:szCs w:val="24"/>
            <w:rtl w:val="0"/>
          </w:rPr>
          <w:t xml:space="preserve">-</w:t>
        </w:r>
      </w:ins>
      <w:del w:author="Soan Kim" w:id="27" w:date="2024-07-23T18:20:16Z">
        <w:r w:rsidDel="00000000" w:rsidR="00000000" w:rsidRPr="00000000">
          <w:rPr>
            <w:sz w:val="24"/>
            <w:szCs w:val="24"/>
            <w:rtl w:val="0"/>
          </w:rPr>
          <w:delText xml:space="preserve"> </w:delText>
        </w:r>
      </w:del>
      <w:r w:rsidDel="00000000" w:rsidR="00000000" w:rsidRPr="00000000">
        <w:rPr>
          <w:sz w:val="24"/>
          <w:szCs w:val="24"/>
          <w:rtl w:val="0"/>
        </w:rPr>
        <w:t xml:space="preserve">out</w:t>
      </w:r>
      <w:ins w:author="Soan Kim" w:id="28" w:date="2024-07-23T18:20:09Z">
        <w:r w:rsidDel="00000000" w:rsidR="00000000" w:rsidRPr="00000000">
          <w:rPr>
            <w:sz w:val="24"/>
            <w:szCs w:val="24"/>
            <w:rtl w:val="0"/>
          </w:rPr>
          <w:t xml:space="preserve"> layers</w:t>
        </w:r>
      </w:ins>
      <w:r w:rsidDel="00000000" w:rsidR="00000000" w:rsidRPr="00000000">
        <w:rPr>
          <w:sz w:val="24"/>
          <w:szCs w:val="24"/>
          <w:rtl w:val="0"/>
        </w:rPr>
        <w:t xml:space="preserve">, and batch normalization to prevent overfitting.</w:t>
      </w:r>
    </w:p>
    <w:p w:rsidR="00000000" w:rsidDel="00000000" w:rsidP="00000000" w:rsidRDefault="00000000" w:rsidRPr="00000000" w14:paraId="00000096">
      <w:pPr>
        <w:numPr>
          <w:ilvl w:val="0"/>
          <w:numId w:val="4"/>
        </w:numPr>
        <w:ind w:left="720" w:hanging="360"/>
        <w:jc w:val="left"/>
        <w:rPr>
          <w:sz w:val="24"/>
          <w:szCs w:val="24"/>
          <w:u w:val="none"/>
        </w:rPr>
      </w:pPr>
      <w:r w:rsidDel="00000000" w:rsidR="00000000" w:rsidRPr="00000000">
        <w:rPr>
          <w:sz w:val="24"/>
          <w:szCs w:val="24"/>
          <w:rtl w:val="0"/>
        </w:rPr>
        <w:t xml:space="preserve">Results: We ran each network</w:t>
      </w:r>
      <w:del w:author="Soan Kim" w:id="29" w:date="2024-07-23T18:21:38Z">
        <w:r w:rsidDel="00000000" w:rsidR="00000000" w:rsidRPr="00000000">
          <w:rPr>
            <w:sz w:val="24"/>
            <w:szCs w:val="24"/>
            <w:rtl w:val="0"/>
          </w:rPr>
          <w:delText xml:space="preserve"> </w:delText>
        </w:r>
      </w:del>
      <w:ins w:author="Soan Kim" w:id="29" w:date="2024-07-23T18:21:38Z">
        <w:r w:rsidDel="00000000" w:rsidR="00000000" w:rsidRPr="00000000">
          <w:rPr>
            <w:sz w:val="24"/>
            <w:szCs w:val="24"/>
            <w:rtl w:val="0"/>
          </w:rPr>
          <w:t xml:space="preserve"> on</w:t>
        </w:r>
      </w:ins>
      <w:del w:author="Soan Kim" w:id="29" w:date="2024-07-23T18:21:38Z">
        <w:r w:rsidDel="00000000" w:rsidR="00000000" w:rsidRPr="00000000">
          <w:rPr>
            <w:sz w:val="24"/>
            <w:szCs w:val="24"/>
            <w:rtl w:val="0"/>
          </w:rPr>
          <w:delText xml:space="preserve">on either</w:delText>
        </w:r>
      </w:del>
      <w:r w:rsidDel="00000000" w:rsidR="00000000" w:rsidRPr="00000000">
        <w:rPr>
          <w:sz w:val="24"/>
          <w:szCs w:val="24"/>
          <w:rtl w:val="0"/>
        </w:rPr>
        <w:t xml:space="preserve"> one </w:t>
      </w:r>
      <w:del w:author="Soan Kim" w:id="30" w:date="2024-07-23T18:21:14Z">
        <w:r w:rsidDel="00000000" w:rsidR="00000000" w:rsidRPr="00000000">
          <w:rPr>
            <w:sz w:val="24"/>
            <w:szCs w:val="24"/>
            <w:rtl w:val="0"/>
          </w:rPr>
          <w:delText xml:space="preserve">subject’s data </w:delText>
        </w:r>
      </w:del>
      <w:r w:rsidDel="00000000" w:rsidR="00000000" w:rsidRPr="00000000">
        <w:rPr>
          <w:sz w:val="24"/>
          <w:szCs w:val="24"/>
          <w:rtl w:val="0"/>
        </w:rPr>
        <w:t xml:space="preserve">or </w:t>
      </w:r>
      <w:ins w:author="Soan Kim" w:id="31" w:date="2024-07-23T18:21:20Z">
        <w:r w:rsidDel="00000000" w:rsidR="00000000" w:rsidRPr="00000000">
          <w:rPr>
            <w:sz w:val="24"/>
            <w:szCs w:val="24"/>
            <w:rtl w:val="0"/>
          </w:rPr>
          <w:t xml:space="preserve">multiple</w:t>
        </w:r>
      </w:ins>
      <w:del w:author="Soan Kim" w:id="31" w:date="2024-07-23T18:21:20Z">
        <w:r w:rsidDel="00000000" w:rsidR="00000000" w:rsidRPr="00000000">
          <w:rPr>
            <w:sz w:val="24"/>
            <w:szCs w:val="24"/>
            <w:rtl w:val="0"/>
          </w:rPr>
          <w:delText xml:space="preserve">several</w:delText>
        </w:r>
      </w:del>
      <w:r w:rsidDel="00000000" w:rsidR="00000000" w:rsidRPr="00000000">
        <w:rPr>
          <w:sz w:val="24"/>
          <w:szCs w:val="24"/>
          <w:rtl w:val="0"/>
        </w:rPr>
        <w:t xml:space="preserve"> subjects</w:t>
      </w:r>
      <w:del w:author="Soan Kim" w:id="32" w:date="2024-07-23T18:21:31Z">
        <w:r w:rsidDel="00000000" w:rsidR="00000000" w:rsidRPr="00000000">
          <w:rPr>
            <w:sz w:val="24"/>
            <w:szCs w:val="24"/>
            <w:rtl w:val="0"/>
          </w:rPr>
          <w:delText xml:space="preserve"> grouped in one data pool</w:delText>
        </w:r>
      </w:del>
      <w:r w:rsidDel="00000000" w:rsidR="00000000" w:rsidRPr="00000000">
        <w:rPr>
          <w:sz w:val="24"/>
          <w:szCs w:val="24"/>
          <w:rtl w:val="0"/>
        </w:rPr>
        <w:t xml:space="preserve">. We found that </w:t>
      </w:r>
      <w:ins w:author="Soan Kim" w:id="33" w:date="2024-07-23T18:21:51Z">
        <w:r w:rsidDel="00000000" w:rsidR="00000000" w:rsidRPr="00000000">
          <w:rPr>
            <w:sz w:val="24"/>
            <w:szCs w:val="24"/>
            <w:rtl w:val="0"/>
          </w:rPr>
          <w:t xml:space="preserve">training</w:t>
        </w:r>
      </w:ins>
      <w:del w:author="Soan Kim" w:id="33" w:date="2024-07-23T18:21:51Z">
        <w:r w:rsidDel="00000000" w:rsidR="00000000" w:rsidRPr="00000000">
          <w:rPr>
            <w:sz w:val="24"/>
            <w:szCs w:val="24"/>
            <w:rtl w:val="0"/>
          </w:rPr>
          <w:delText xml:space="preserve">running</w:delText>
        </w:r>
      </w:del>
      <w:r w:rsidDel="00000000" w:rsidR="00000000" w:rsidRPr="00000000">
        <w:rPr>
          <w:sz w:val="24"/>
          <w:szCs w:val="24"/>
          <w:rtl w:val="0"/>
        </w:rPr>
        <w:t xml:space="preserve"> on </w:t>
      </w:r>
      <w:ins w:author="Soan Kim" w:id="34" w:date="2024-07-23T18:22:06Z">
        <w:r w:rsidDel="00000000" w:rsidR="00000000" w:rsidRPr="00000000">
          <w:rPr>
            <w:sz w:val="24"/>
            <w:szCs w:val="24"/>
            <w:rtl w:val="0"/>
          </w:rPr>
          <w:t xml:space="preserve">one</w:t>
        </w:r>
      </w:ins>
      <w:del w:author="Soan Kim" w:id="34" w:date="2024-07-23T18:22:06Z">
        <w:r w:rsidDel="00000000" w:rsidR="00000000" w:rsidRPr="00000000">
          <w:rPr>
            <w:sz w:val="24"/>
            <w:szCs w:val="24"/>
            <w:rtl w:val="0"/>
          </w:rPr>
          <w:delText xml:space="preserve">individual</w:delText>
        </w:r>
      </w:del>
      <w:r w:rsidDel="00000000" w:rsidR="00000000" w:rsidRPr="00000000">
        <w:rPr>
          <w:sz w:val="24"/>
          <w:szCs w:val="24"/>
          <w:rtl w:val="0"/>
        </w:rPr>
        <w:t xml:space="preserve"> subject</w:t>
      </w:r>
      <w:del w:author="Soan Kim" w:id="35" w:date="2024-07-23T18:22:13Z">
        <w:r w:rsidDel="00000000" w:rsidR="00000000" w:rsidRPr="00000000">
          <w:rPr>
            <w:sz w:val="24"/>
            <w:szCs w:val="24"/>
            <w:rtl w:val="0"/>
          </w:rPr>
          <w:delText xml:space="preserve">s</w:delText>
        </w:r>
      </w:del>
      <w:r w:rsidDel="00000000" w:rsidR="00000000" w:rsidRPr="00000000">
        <w:rPr>
          <w:sz w:val="24"/>
          <w:szCs w:val="24"/>
          <w:rtl w:val="0"/>
        </w:rPr>
        <w:t xml:space="preserve">, </w:t>
      </w:r>
      <w:ins w:author="Soan Kim" w:id="36" w:date="2024-07-23T18:23:02Z">
        <w:r w:rsidDel="00000000" w:rsidR="00000000" w:rsidRPr="00000000">
          <w:rPr>
            <w:sz w:val="24"/>
            <w:szCs w:val="24"/>
            <w:rtl w:val="0"/>
          </w:rPr>
          <w:t xml:space="preserve">the </w:t>
        </w:r>
      </w:ins>
      <w:r w:rsidDel="00000000" w:rsidR="00000000" w:rsidRPr="00000000">
        <w:rPr>
          <w:sz w:val="24"/>
          <w:szCs w:val="24"/>
          <w:rtl w:val="0"/>
        </w:rPr>
        <w:t xml:space="preserve">RNN and CNN models achieved </w:t>
      </w:r>
      <w:ins w:author="Soan Kim" w:id="37" w:date="2024-07-23T18:23:35Z">
        <w:r w:rsidDel="00000000" w:rsidR="00000000" w:rsidRPr="00000000">
          <w:rPr>
            <w:sz w:val="24"/>
            <w:szCs w:val="24"/>
            <w:rtl w:val="0"/>
          </w:rPr>
          <w:t xml:space="preserve">accuracies of </w:t>
        </w:r>
      </w:ins>
      <w:r w:rsidDel="00000000" w:rsidR="00000000" w:rsidRPr="00000000">
        <w:rPr>
          <w:sz w:val="24"/>
          <w:szCs w:val="24"/>
          <w:rtl w:val="0"/>
        </w:rPr>
        <w:t xml:space="preserve">0.64 and 0.46 </w:t>
      </w:r>
      <w:ins w:author="Soan Kim" w:id="38" w:date="2024-07-23T18:23:52Z">
        <w:r w:rsidDel="00000000" w:rsidR="00000000" w:rsidRPr="00000000">
          <w:rPr>
            <w:sz w:val="24"/>
            <w:szCs w:val="24"/>
            <w:rtl w:val="0"/>
          </w:rPr>
          <w:t xml:space="preserve">respectively</w:t>
        </w:r>
      </w:ins>
      <w:del w:author="Soan Kim" w:id="38" w:date="2024-07-23T18:23:52Z">
        <w:r w:rsidDel="00000000" w:rsidR="00000000" w:rsidRPr="00000000">
          <w:rPr>
            <w:sz w:val="24"/>
            <w:szCs w:val="24"/>
            <w:rtl w:val="0"/>
          </w:rPr>
          <w:delText xml:space="preserve">accuracy </w:delText>
        </w:r>
      </w:del>
      <w:ins w:author="Soan Kim" w:id="38" w:date="2024-07-23T18:23:52Z">
        <w:r w:rsidDel="00000000" w:rsidR="00000000" w:rsidRPr="00000000">
          <w:rPr>
            <w:sz w:val="24"/>
            <w:szCs w:val="24"/>
            <w:rtl w:val="0"/>
          </w:rPr>
          <w:t xml:space="preserve"> </w:t>
        </w:r>
      </w:ins>
      <w:r w:rsidDel="00000000" w:rsidR="00000000" w:rsidRPr="00000000">
        <w:rPr>
          <w:sz w:val="24"/>
          <w:szCs w:val="24"/>
          <w:rtl w:val="0"/>
        </w:rPr>
        <w:t xml:space="preserve">on the test data</w:t>
      </w:r>
      <w:del w:author="Soan Kim" w:id="39" w:date="2024-07-23T18:24:35Z">
        <w:r w:rsidDel="00000000" w:rsidR="00000000" w:rsidRPr="00000000">
          <w:rPr>
            <w:sz w:val="24"/>
            <w:szCs w:val="24"/>
            <w:rtl w:val="0"/>
          </w:rPr>
          <w:delText xml:space="preserve"> respectively</w:delText>
        </w:r>
      </w:del>
      <w:r w:rsidDel="00000000" w:rsidR="00000000" w:rsidRPr="00000000">
        <w:rPr>
          <w:sz w:val="24"/>
          <w:szCs w:val="24"/>
          <w:rtl w:val="0"/>
        </w:rPr>
        <w:t xml:space="preserve">. </w:t>
      </w:r>
      <w:ins w:author="Soan Kim" w:id="40" w:date="2024-07-23T18:25:15Z">
        <w:r w:rsidDel="00000000" w:rsidR="00000000" w:rsidRPr="00000000">
          <w:rPr>
            <w:sz w:val="24"/>
            <w:szCs w:val="24"/>
            <w:rtl w:val="0"/>
          </w:rPr>
          <w:t xml:space="preserve">Both models </w:t>
        </w:r>
      </w:ins>
      <w:del w:author="Soan Kim" w:id="40" w:date="2024-07-23T18:25:15Z">
        <w:r w:rsidDel="00000000" w:rsidR="00000000" w:rsidRPr="00000000">
          <w:rPr>
            <w:sz w:val="24"/>
            <w:szCs w:val="24"/>
            <w:rtl w:val="0"/>
          </w:rPr>
          <w:delText xml:space="preserve">Using pooled data of several subjects </w:delText>
        </w:r>
      </w:del>
      <w:r w:rsidDel="00000000" w:rsidR="00000000" w:rsidRPr="00000000">
        <w:rPr>
          <w:sz w:val="24"/>
          <w:szCs w:val="24"/>
          <w:rtl w:val="0"/>
        </w:rPr>
        <w:t xml:space="preserve">performed no</w:t>
      </w:r>
      <w:del w:author="Soan Kim" w:id="41" w:date="2024-07-23T18:25:31Z">
        <w:r w:rsidDel="00000000" w:rsidR="00000000" w:rsidRPr="00000000">
          <w:rPr>
            <w:sz w:val="24"/>
            <w:szCs w:val="24"/>
            <w:rtl w:val="0"/>
          </w:rPr>
          <w:delText xml:space="preserve">t</w:delText>
        </w:r>
      </w:del>
      <w:r w:rsidDel="00000000" w:rsidR="00000000" w:rsidRPr="00000000">
        <w:rPr>
          <w:sz w:val="24"/>
          <w:szCs w:val="24"/>
          <w:rtl w:val="0"/>
        </w:rPr>
        <w:t xml:space="preserve"> better than </w:t>
      </w:r>
      <w:ins w:author="Soan Kim" w:id="42" w:date="2024-07-23T18:25:34Z">
        <w:r w:rsidDel="00000000" w:rsidR="00000000" w:rsidRPr="00000000">
          <w:rPr>
            <w:sz w:val="24"/>
            <w:szCs w:val="24"/>
            <w:rtl w:val="0"/>
          </w:rPr>
          <w:t xml:space="preserve">the </w:t>
        </w:r>
      </w:ins>
      <w:r w:rsidDel="00000000" w:rsidR="00000000" w:rsidRPr="00000000">
        <w:rPr>
          <w:sz w:val="24"/>
          <w:szCs w:val="24"/>
          <w:rtl w:val="0"/>
        </w:rPr>
        <w:t xml:space="preserve">chance (0.52) on </w:t>
      </w:r>
      <w:ins w:author="Soan Kim" w:id="43" w:date="2024-07-23T18:25:40Z">
        <w:r w:rsidDel="00000000" w:rsidR="00000000" w:rsidRPr="00000000">
          <w:rPr>
            <w:sz w:val="24"/>
            <w:szCs w:val="24"/>
            <w:rtl w:val="0"/>
          </w:rPr>
          <w:t xml:space="preserve">the grouped subjects’ data due to the individual differences.</w:t>
        </w:r>
      </w:ins>
      <w:del w:author="Soan Kim" w:id="43" w:date="2024-07-23T18:25:40Z">
        <w:r w:rsidDel="00000000" w:rsidR="00000000" w:rsidRPr="00000000">
          <w:rPr>
            <w:sz w:val="24"/>
            <w:szCs w:val="24"/>
            <w:rtl w:val="0"/>
          </w:rPr>
          <w:delText xml:space="preserve">both networks</w:delText>
        </w:r>
      </w:del>
      <w:r w:rsidDel="00000000" w:rsidR="00000000" w:rsidRPr="00000000">
        <w:rPr>
          <w:sz w:val="24"/>
          <w:szCs w:val="24"/>
          <w:rtl w:val="0"/>
        </w:rPr>
        <w:t xml:space="preserve">.</w:t>
      </w:r>
    </w:p>
    <w:p w:rsidR="00000000" w:rsidDel="00000000" w:rsidP="00000000" w:rsidRDefault="00000000" w:rsidRPr="00000000" w14:paraId="00000097">
      <w:pPr>
        <w:numPr>
          <w:ilvl w:val="0"/>
          <w:numId w:val="4"/>
        </w:numPr>
        <w:ind w:left="720" w:hanging="360"/>
        <w:jc w:val="left"/>
        <w:rPr>
          <w:sz w:val="24"/>
          <w:szCs w:val="24"/>
          <w:u w:val="none"/>
        </w:rPr>
      </w:pPr>
      <w:r w:rsidDel="00000000" w:rsidR="00000000" w:rsidRPr="00000000">
        <w:rPr>
          <w:sz w:val="24"/>
          <w:szCs w:val="24"/>
          <w:rtl w:val="0"/>
        </w:rPr>
        <w:t xml:space="preserve">Conclusion/discussion: our results indicate that </w:t>
      </w:r>
      <w:ins w:author="Soan Kim" w:id="44" w:date="2024-07-23T18:26:35Z">
        <w:r w:rsidDel="00000000" w:rsidR="00000000" w:rsidRPr="00000000">
          <w:rPr>
            <w:sz w:val="24"/>
            <w:szCs w:val="24"/>
            <w:rtl w:val="0"/>
          </w:rPr>
          <w:t xml:space="preserve">the </w:t>
        </w:r>
      </w:ins>
      <w:del w:author="Soan Kim" w:id="44" w:date="2024-07-23T18:26:35Z">
        <w:r w:rsidDel="00000000" w:rsidR="00000000" w:rsidRPr="00000000">
          <w:rPr>
            <w:sz w:val="24"/>
            <w:szCs w:val="24"/>
            <w:highlight w:val="white"/>
            <w:rtl w:val="0"/>
          </w:rPr>
          <w:delText xml:space="preserve">Recurrent Neural Network (</w:delText>
        </w:r>
      </w:del>
      <w:r w:rsidDel="00000000" w:rsidR="00000000" w:rsidRPr="00000000">
        <w:rPr>
          <w:sz w:val="24"/>
          <w:szCs w:val="24"/>
          <w:highlight w:val="white"/>
          <w:rtl w:val="0"/>
        </w:rPr>
        <w:t xml:space="preserve">RNN</w:t>
      </w:r>
      <w:del w:author="Soan Kim" w:id="45" w:date="2024-07-23T18:27:06Z">
        <w:r w:rsidDel="00000000" w:rsidR="00000000" w:rsidRPr="00000000">
          <w:rPr>
            <w:sz w:val="24"/>
            <w:szCs w:val="24"/>
            <w:highlight w:val="white"/>
            <w:rtl w:val="0"/>
          </w:rPr>
          <w:delText xml:space="preserve">)</w:delText>
        </w:r>
      </w:del>
      <w:r w:rsidDel="00000000" w:rsidR="00000000" w:rsidRPr="00000000">
        <w:rPr>
          <w:sz w:val="24"/>
          <w:szCs w:val="24"/>
          <w:highlight w:val="white"/>
          <w:rtl w:val="0"/>
        </w:rPr>
        <w:t xml:space="preserve"> </w:t>
      </w:r>
      <w:del w:author="Soan Kim" w:id="46" w:date="2024-07-23T18:26:40Z">
        <w:r w:rsidDel="00000000" w:rsidR="00000000" w:rsidRPr="00000000">
          <w:rPr>
            <w:sz w:val="24"/>
            <w:szCs w:val="24"/>
            <w:highlight w:val="white"/>
            <w:rtl w:val="0"/>
          </w:rPr>
          <w:delText xml:space="preserve">  </w:delText>
        </w:r>
      </w:del>
      <w:r w:rsidDel="00000000" w:rsidR="00000000" w:rsidRPr="00000000">
        <w:rPr>
          <w:sz w:val="24"/>
          <w:szCs w:val="24"/>
          <w:highlight w:val="white"/>
          <w:rtl w:val="0"/>
        </w:rPr>
        <w:t xml:space="preserve">outperformed the </w:t>
      </w:r>
      <w:del w:author="Soan Kim" w:id="47" w:date="2024-07-23T18:27:11Z">
        <w:r w:rsidDel="00000000" w:rsidR="00000000" w:rsidRPr="00000000">
          <w:rPr>
            <w:sz w:val="24"/>
            <w:szCs w:val="24"/>
            <w:highlight w:val="white"/>
            <w:rtl w:val="0"/>
          </w:rPr>
          <w:delText xml:space="preserve">Convolutional Neural Network (</w:delText>
        </w:r>
      </w:del>
      <w:r w:rsidDel="00000000" w:rsidR="00000000" w:rsidRPr="00000000">
        <w:rPr>
          <w:sz w:val="24"/>
          <w:szCs w:val="24"/>
          <w:highlight w:val="white"/>
          <w:rtl w:val="0"/>
        </w:rPr>
        <w:t xml:space="preserve">CNN</w:t>
      </w:r>
      <w:del w:author="Soan Kim" w:id="48" w:date="2024-07-23T18:27:13Z">
        <w:r w:rsidDel="00000000" w:rsidR="00000000" w:rsidRPr="00000000">
          <w:rPr>
            <w:sz w:val="24"/>
            <w:szCs w:val="24"/>
            <w:highlight w:val="white"/>
            <w:rtl w:val="0"/>
          </w:rPr>
          <w:delText xml:space="preserve">)</w:delText>
        </w:r>
      </w:del>
      <w:r w:rsidDel="00000000" w:rsidR="00000000" w:rsidRPr="00000000">
        <w:rPr>
          <w:sz w:val="24"/>
          <w:szCs w:val="24"/>
          <w:highlight w:val="white"/>
          <w:rtl w:val="0"/>
        </w:rPr>
        <w:t xml:space="preserve"> in terms of accuracy and reliability in decoding brain activity. The inherent capability of RNNs to capture temporal dependencies in sequential data proved to be advantageous for processing </w:t>
      </w:r>
      <w:ins w:author="Soan Kim" w:id="49" w:date="2024-07-23T18:27:46Z">
        <w:r w:rsidDel="00000000" w:rsidR="00000000" w:rsidRPr="00000000">
          <w:rPr>
            <w:sz w:val="24"/>
            <w:szCs w:val="24"/>
            <w:highlight w:val="white"/>
            <w:rtl w:val="0"/>
          </w:rPr>
          <w:t xml:space="preserve">time-series </w:t>
        </w:r>
      </w:ins>
      <w:r w:rsidDel="00000000" w:rsidR="00000000" w:rsidRPr="00000000">
        <w:rPr>
          <w:sz w:val="24"/>
          <w:szCs w:val="24"/>
          <w:highlight w:val="white"/>
          <w:rtl w:val="0"/>
        </w:rPr>
        <w:t xml:space="preserve">EEG signals</w:t>
      </w:r>
      <w:ins w:author="Soan Kim" w:id="50" w:date="2024-07-23T18:28:09Z">
        <w:r w:rsidDel="00000000" w:rsidR="00000000" w:rsidRPr="00000000">
          <w:rPr>
            <w:sz w:val="24"/>
            <w:szCs w:val="24"/>
            <w:highlight w:val="white"/>
            <w:rtl w:val="0"/>
          </w:rPr>
          <w:t xml:space="preserve">.</w:t>
        </w:r>
      </w:ins>
      <w:del w:author="Soan Kim" w:id="50" w:date="2024-07-23T18:28:09Z">
        <w:r w:rsidDel="00000000" w:rsidR="00000000" w:rsidRPr="00000000">
          <w:rPr>
            <w:sz w:val="24"/>
            <w:szCs w:val="24"/>
            <w:highlight w:val="white"/>
            <w:rtl w:val="0"/>
          </w:rPr>
          <w:delText xml:space="preserve"> which are inherently time-series in nature!</w:delText>
        </w:r>
      </w:del>
      <w:r w:rsidDel="00000000" w:rsidR="00000000" w:rsidRPr="00000000">
        <w:rPr>
          <w:sz w:val="24"/>
          <w:szCs w:val="24"/>
          <w:highlight w:val="white"/>
          <w:rtl w:val="0"/>
        </w:rPr>
        <w:t xml:space="preserve"> (We are most probably going to change this section to frame it more on the neuroscience aspect of it</w:t>
        <w:tab/>
        <w:t xml:space="preserve">)</w:t>
      </w:r>
      <w:r w:rsidDel="00000000" w:rsidR="00000000" w:rsidRPr="00000000">
        <w:rPr>
          <w:rtl w:val="0"/>
        </w:rPr>
      </w:r>
    </w:p>
    <w:p w:rsidR="00000000" w:rsidDel="00000000" w:rsidP="00000000" w:rsidRDefault="00000000" w:rsidRPr="00000000" w14:paraId="00000098">
      <w:pPr>
        <w:ind w:left="0" w:firstLine="0"/>
        <w:jc w:val="left"/>
        <w:rPr>
          <w:sz w:val="24"/>
          <w:szCs w:val="24"/>
        </w:rPr>
      </w:pPr>
      <w:r w:rsidDel="00000000" w:rsidR="00000000" w:rsidRPr="00000000">
        <w:rPr>
          <w:rtl w:val="0"/>
        </w:rPr>
      </w:r>
    </w:p>
    <w:p w:rsidR="00000000" w:rsidDel="00000000" w:rsidP="00000000" w:rsidRDefault="00000000" w:rsidRPr="00000000" w14:paraId="00000099">
      <w:pPr>
        <w:ind w:left="0" w:firstLine="0"/>
        <w:jc w:val="left"/>
        <w:rPr>
          <w:sz w:val="24"/>
          <w:szCs w:val="24"/>
        </w:rPr>
      </w:pPr>
      <w:r w:rsidDel="00000000" w:rsidR="00000000" w:rsidRPr="00000000">
        <w:rPr>
          <w:rtl w:val="0"/>
        </w:rPr>
      </w:r>
    </w:p>
    <w:p w:rsidR="00000000" w:rsidDel="00000000" w:rsidP="00000000" w:rsidRDefault="00000000" w:rsidRPr="00000000" w14:paraId="0000009A">
      <w:pPr>
        <w:ind w:left="0" w:firstLine="0"/>
        <w:jc w:val="left"/>
        <w:rPr>
          <w:sz w:val="24"/>
          <w:szCs w:val="24"/>
        </w:rPr>
      </w:pPr>
      <w:r w:rsidDel="00000000" w:rsidR="00000000" w:rsidRPr="00000000">
        <w:rPr>
          <w:rtl w:val="0"/>
        </w:rPr>
      </w:r>
    </w:p>
    <w:p w:rsidR="00000000" w:rsidDel="00000000" w:rsidP="00000000" w:rsidRDefault="00000000" w:rsidRPr="00000000" w14:paraId="0000009B">
      <w:pPr>
        <w:ind w:left="0" w:firstLine="0"/>
        <w:jc w:val="left"/>
        <w:rPr>
          <w:sz w:val="24"/>
          <w:szCs w:val="24"/>
        </w:rPr>
      </w:pPr>
      <w:r w:rsidDel="00000000" w:rsidR="00000000" w:rsidRPr="00000000">
        <w:rPr>
          <w:rtl w:val="0"/>
        </w:rPr>
      </w:r>
    </w:p>
    <w:p w:rsidR="00000000" w:rsidDel="00000000" w:rsidP="00000000" w:rsidRDefault="00000000" w:rsidRPr="00000000" w14:paraId="0000009C">
      <w:pPr>
        <w:ind w:left="0" w:firstLine="0"/>
        <w:jc w:val="left"/>
        <w:rPr>
          <w:sz w:val="24"/>
          <w:szCs w:val="24"/>
        </w:rPr>
      </w:pPr>
      <w:r w:rsidDel="00000000" w:rsidR="00000000" w:rsidRPr="00000000">
        <w:rPr>
          <w:rtl w:val="0"/>
        </w:rPr>
      </w:r>
    </w:p>
    <w:p w:rsidR="00000000" w:rsidDel="00000000" w:rsidP="00000000" w:rsidRDefault="00000000" w:rsidRPr="00000000" w14:paraId="0000009D">
      <w:pPr>
        <w:ind w:left="0" w:firstLine="0"/>
        <w:jc w:val="left"/>
        <w:rPr>
          <w:sz w:val="24"/>
          <w:szCs w:val="24"/>
        </w:rPr>
      </w:pPr>
      <w:r w:rsidDel="00000000" w:rsidR="00000000" w:rsidRPr="00000000">
        <w:rPr>
          <w:rtl w:val="0"/>
        </w:rPr>
      </w:r>
    </w:p>
    <w:p w:rsidR="00000000" w:rsidDel="00000000" w:rsidP="00000000" w:rsidRDefault="00000000" w:rsidRPr="00000000" w14:paraId="0000009E">
      <w:pPr>
        <w:ind w:left="0" w:firstLine="0"/>
        <w:jc w:val="left"/>
        <w:rPr>
          <w:sz w:val="24"/>
          <w:szCs w:val="24"/>
        </w:rPr>
      </w:pPr>
      <w:r w:rsidDel="00000000" w:rsidR="00000000" w:rsidRPr="00000000">
        <w:rPr>
          <w:rtl w:val="0"/>
        </w:rPr>
      </w:r>
    </w:p>
    <w:p w:rsidR="00000000" w:rsidDel="00000000" w:rsidP="00000000" w:rsidRDefault="00000000" w:rsidRPr="00000000" w14:paraId="0000009F">
      <w:pPr>
        <w:ind w:left="0" w:firstLine="0"/>
        <w:jc w:val="left"/>
        <w:rPr>
          <w:sz w:val="24"/>
          <w:szCs w:val="24"/>
        </w:rPr>
      </w:pPr>
      <w:r w:rsidDel="00000000" w:rsidR="00000000" w:rsidRPr="00000000">
        <w:rPr>
          <w:rtl w:val="0"/>
        </w:rPr>
      </w:r>
    </w:p>
    <w:p w:rsidR="00000000" w:rsidDel="00000000" w:rsidP="00000000" w:rsidRDefault="00000000" w:rsidRPr="00000000" w14:paraId="000000A0">
      <w:pPr>
        <w:ind w:left="0" w:firstLine="0"/>
        <w:jc w:val="left"/>
        <w:rPr>
          <w:sz w:val="24"/>
          <w:szCs w:val="24"/>
        </w:rPr>
      </w:pPr>
      <w:r w:rsidDel="00000000" w:rsidR="00000000" w:rsidRPr="00000000">
        <w:rPr>
          <w:rtl w:val="0"/>
        </w:rPr>
      </w:r>
    </w:p>
    <w:p w:rsidR="00000000" w:rsidDel="00000000" w:rsidP="00000000" w:rsidRDefault="00000000" w:rsidRPr="00000000" w14:paraId="000000A1">
      <w:pPr>
        <w:ind w:left="0" w:firstLine="0"/>
        <w:jc w:val="left"/>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Soan revised version Abstract</w:t>
      </w:r>
      <w:commentRangeStart w:id="2"/>
      <w:r w:rsidDel="00000000" w:rsidR="00000000" w:rsidRPr="00000000">
        <w:rPr>
          <w:sz w:val="24"/>
          <w:szCs w:val="24"/>
          <w:rtl w:val="0"/>
        </w:rPr>
        <w:t xml:space="preserve">:</w:t>
      </w:r>
      <w:commentRangeEnd w:id="2"/>
      <w:r w:rsidDel="00000000" w:rsidR="00000000" w:rsidRPr="00000000">
        <w:commentReference w:id="2"/>
      </w:r>
      <w:r w:rsidDel="00000000" w:rsidR="00000000" w:rsidRPr="00000000">
        <w:rPr>
          <w:sz w:val="24"/>
          <w:szCs w:val="24"/>
          <w:rtl w:val="0"/>
        </w:rPr>
        <w:t xml:space="preserve"> </w:t>
      </w:r>
    </w:p>
    <w:p w:rsidR="00000000" w:rsidDel="00000000" w:rsidP="00000000" w:rsidRDefault="00000000" w:rsidRPr="00000000" w14:paraId="000000A3">
      <w:pPr>
        <w:rPr>
          <w:sz w:val="24"/>
          <w:szCs w:val="24"/>
        </w:rPr>
      </w:pPr>
      <w:r w:rsidDel="00000000" w:rsidR="00000000" w:rsidRPr="00000000">
        <w:rPr>
          <w:sz w:val="24"/>
          <w:szCs w:val="24"/>
          <w:rtl w:val="0"/>
        </w:rPr>
        <w:t xml:space="preserve">Abstract:</w:t>
      </w:r>
    </w:p>
    <w:p w:rsidR="00000000" w:rsidDel="00000000" w:rsidP="00000000" w:rsidRDefault="00000000" w:rsidRPr="00000000" w14:paraId="000000A4">
      <w:pPr>
        <w:numPr>
          <w:ilvl w:val="0"/>
          <w:numId w:val="13"/>
        </w:numPr>
        <w:ind w:left="720" w:hanging="360"/>
        <w:rPr>
          <w:sz w:val="24"/>
          <w:szCs w:val="24"/>
          <w:u w:val="none"/>
        </w:rPr>
      </w:pPr>
      <w:r w:rsidDel="00000000" w:rsidR="00000000" w:rsidRPr="00000000">
        <w:rPr>
          <w:sz w:val="24"/>
          <w:szCs w:val="24"/>
          <w:rtl w:val="0"/>
        </w:rPr>
        <w:t xml:space="preserve">Context: Analysis of fine-scale dynamics in electroencephalography (EEG) is crucial in the field of brain-computer interfaces (BCI). It can help rehabilitation of various types of paralysis or motor difficulties. Deep Learning techniques have been used to tackle the difficulties in interpreting raw EEG data in order to identify specific patterns related to different motor tasks or their mental imagery.</w:t>
      </w:r>
    </w:p>
    <w:p w:rsidR="00000000" w:rsidDel="00000000" w:rsidP="00000000" w:rsidRDefault="00000000" w:rsidRPr="00000000" w14:paraId="000000A5">
      <w:pPr>
        <w:numPr>
          <w:ilvl w:val="0"/>
          <w:numId w:val="13"/>
        </w:numPr>
        <w:ind w:left="720" w:hanging="360"/>
        <w:rPr>
          <w:sz w:val="24"/>
          <w:szCs w:val="24"/>
          <w:u w:val="none"/>
        </w:rPr>
      </w:pPr>
      <w:r w:rsidDel="00000000" w:rsidR="00000000" w:rsidRPr="00000000">
        <w:rPr>
          <w:sz w:val="24"/>
          <w:szCs w:val="24"/>
          <w:rtl w:val="0"/>
        </w:rPr>
        <w:t xml:space="preserve">Main Question: The current study compares the performance of two deep neural networks using Recurrent Neural Networks (RNNs) and Convolutional Neural Networks (CNNs) to classify EEG data during a task. The main question is which architecture, RNN or CNN, better classifies and interprets EEG signals according to their motor imagery. By evaluating the accuracy of the test dataset, the study aims to compare the strengths and limitations of each architecture.</w:t>
      </w:r>
    </w:p>
    <w:p w:rsidR="00000000" w:rsidDel="00000000" w:rsidP="00000000" w:rsidRDefault="00000000" w:rsidRPr="00000000" w14:paraId="000000A6">
      <w:pPr>
        <w:numPr>
          <w:ilvl w:val="0"/>
          <w:numId w:val="13"/>
        </w:numPr>
        <w:ind w:left="720" w:hanging="360"/>
        <w:rPr>
          <w:sz w:val="24"/>
          <w:szCs w:val="24"/>
          <w:u w:val="none"/>
        </w:rPr>
      </w:pPr>
      <w:r w:rsidDel="00000000" w:rsidR="00000000" w:rsidRPr="00000000">
        <w:rPr>
          <w:sz w:val="24"/>
          <w:szCs w:val="24"/>
          <w:rtl w:val="0"/>
        </w:rPr>
        <w:t xml:space="preserve">Method: To prepare the EEG dataset, we used preprocessing techniques such as bandpass filters and trained a Recurrent neural network (RNN) and Convolutional Neural Network (CNN) to classify the data according to the types of motor imagery (e.g., moving the left or right hand). During training, we fine-tuned the hyperparameters through grid search to maximize the performance. Specifically, we used different regularization methods like weight decay (L2), early stopping, drop-out layers, and batch normalization to prevent overfitting.</w:t>
      </w:r>
    </w:p>
    <w:p w:rsidR="00000000" w:rsidDel="00000000" w:rsidP="00000000" w:rsidRDefault="00000000" w:rsidRPr="00000000" w14:paraId="000000A7">
      <w:pPr>
        <w:numPr>
          <w:ilvl w:val="0"/>
          <w:numId w:val="13"/>
        </w:numPr>
        <w:ind w:left="720" w:hanging="360"/>
        <w:rPr>
          <w:sz w:val="24"/>
          <w:szCs w:val="24"/>
          <w:u w:val="none"/>
        </w:rPr>
      </w:pPr>
      <w:r w:rsidDel="00000000" w:rsidR="00000000" w:rsidRPr="00000000">
        <w:rPr>
          <w:sz w:val="24"/>
          <w:szCs w:val="24"/>
          <w:rtl w:val="0"/>
        </w:rPr>
        <w:t xml:space="preserve">Results: We ran each network on one or multiple subjects. We found that training on one subject, the RNN and CNN models achieved accuracies of 0.64 s = 0.07, </w:t>
      </w:r>
      <w:r w:rsidDel="00000000" w:rsidR="00000000" w:rsidRPr="00000000">
        <w:rPr>
          <w:color w:val="202122"/>
          <w:sz w:val="24"/>
          <w:szCs w:val="24"/>
          <w:highlight w:val="white"/>
          <w:rtl w:val="0"/>
        </w:rPr>
        <w:t xml:space="preserve">± 0.02</w:t>
      </w:r>
      <w:r w:rsidDel="00000000" w:rsidR="00000000" w:rsidRPr="00000000">
        <w:rPr>
          <w:sz w:val="24"/>
          <w:szCs w:val="24"/>
          <w:rtl w:val="0"/>
        </w:rPr>
        <w:t xml:space="preserve"> and 0.46 s = 0.08, </w:t>
      </w:r>
      <w:r w:rsidDel="00000000" w:rsidR="00000000" w:rsidRPr="00000000">
        <w:rPr>
          <w:color w:val="202122"/>
          <w:sz w:val="24"/>
          <w:szCs w:val="24"/>
          <w:highlight w:val="white"/>
          <w:rtl w:val="0"/>
        </w:rPr>
        <w:t xml:space="preserve">± 0.01</w:t>
      </w:r>
      <w:r w:rsidDel="00000000" w:rsidR="00000000" w:rsidRPr="00000000">
        <w:rPr>
          <w:sz w:val="24"/>
          <w:szCs w:val="24"/>
          <w:rtl w:val="0"/>
        </w:rPr>
        <w:t xml:space="preserve"> respectively on the test data. Both models performed no better than the chance (0.52) on the grouped subjects’ data due to the individual differences..</w:t>
      </w:r>
    </w:p>
    <w:p w:rsidR="00000000" w:rsidDel="00000000" w:rsidP="00000000" w:rsidRDefault="00000000" w:rsidRPr="00000000" w14:paraId="000000A8">
      <w:pPr>
        <w:numPr>
          <w:ilvl w:val="0"/>
          <w:numId w:val="13"/>
        </w:numPr>
        <w:ind w:left="720" w:hanging="360"/>
        <w:rPr>
          <w:sz w:val="24"/>
          <w:szCs w:val="24"/>
          <w:u w:val="none"/>
        </w:rPr>
      </w:pPr>
      <w:r w:rsidDel="00000000" w:rsidR="00000000" w:rsidRPr="00000000">
        <w:rPr>
          <w:sz w:val="24"/>
          <w:szCs w:val="24"/>
          <w:rtl w:val="0"/>
        </w:rPr>
        <w:t xml:space="preserve">Conclusion/discussion: our results indicate that </w:t>
      </w:r>
      <w:r w:rsidDel="00000000" w:rsidR="00000000" w:rsidRPr="00000000">
        <w:rPr>
          <w:sz w:val="24"/>
          <w:szCs w:val="24"/>
          <w:highlight w:val="white"/>
          <w:rtl w:val="0"/>
        </w:rPr>
        <w:t xml:space="preserve">the RNN outperformed the CNN in terms of accuracy and reliability in decoding brain activity. The inherent capability of RNNs to capture temporal dependencies in sequential data proved to be advantageous for processing time-series EEG signals. (We are most probably going to change this section to frame it more on the neuroscience aspect of it)</w:t>
      </w:r>
    </w:p>
    <w:p w:rsidR="00000000" w:rsidDel="00000000" w:rsidP="00000000" w:rsidRDefault="00000000" w:rsidRPr="00000000" w14:paraId="000000A9">
      <w:pPr>
        <w:rPr>
          <w:sz w:val="24"/>
          <w:szCs w:val="24"/>
          <w:highlight w:val="white"/>
        </w:rPr>
      </w:pPr>
      <w:r w:rsidDel="00000000" w:rsidR="00000000" w:rsidRPr="00000000">
        <w:rPr>
          <w:rtl w:val="0"/>
        </w:rPr>
      </w:r>
    </w:p>
    <w:p w:rsidR="00000000" w:rsidDel="00000000" w:rsidP="00000000" w:rsidRDefault="00000000" w:rsidRPr="00000000" w14:paraId="000000AA">
      <w:pPr>
        <w:rPr>
          <w:sz w:val="24"/>
          <w:szCs w:val="24"/>
          <w:highlight w:val="white"/>
        </w:rPr>
      </w:pPr>
      <w:r w:rsidDel="00000000" w:rsidR="00000000" w:rsidRPr="00000000">
        <w:rPr>
          <w:sz w:val="24"/>
          <w:szCs w:val="24"/>
          <w:rtl w:val="0"/>
        </w:rPr>
        <w:t xml:space="preserve">Adding more </w:t>
      </w:r>
      <w:r w:rsidDel="00000000" w:rsidR="00000000" w:rsidRPr="00000000">
        <w:rPr>
          <w:sz w:val="24"/>
          <w:szCs w:val="24"/>
          <w:highlight w:val="white"/>
          <w:rtl w:val="0"/>
        </w:rPr>
        <w:t xml:space="preserve">neuroscience stuff:</w:t>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AD">
      <w:pPr>
        <w:numPr>
          <w:ilvl w:val="0"/>
          <w:numId w:val="10"/>
        </w:numPr>
        <w:ind w:left="720" w:hanging="360"/>
        <w:rPr>
          <w:sz w:val="24"/>
          <w:szCs w:val="24"/>
          <w:u w:val="none"/>
        </w:rPr>
      </w:pPr>
      <w:r w:rsidDel="00000000" w:rsidR="00000000" w:rsidRPr="00000000">
        <w:rPr>
          <w:sz w:val="24"/>
          <w:szCs w:val="24"/>
          <w:rtl w:val="0"/>
        </w:rPr>
        <w:t xml:space="preserve">Context: Analysis of fine-scale dynamics in electroencephalography (EEG) is crucial in the field of brain-computer interfaces (BCI). It can help rehabilitation of various types of paralysis or motor difficulties. Deep Learning techniques have been used to tackle the difficulties in interpreting raw EEG data in order to identify specific patterns related to different motor tasks or their mental imagery.</w:t>
      </w:r>
    </w:p>
    <w:p w:rsidR="00000000" w:rsidDel="00000000" w:rsidP="00000000" w:rsidRDefault="00000000" w:rsidRPr="00000000" w14:paraId="000000AE">
      <w:pPr>
        <w:numPr>
          <w:ilvl w:val="0"/>
          <w:numId w:val="10"/>
        </w:numPr>
        <w:ind w:left="720" w:hanging="360"/>
        <w:rPr>
          <w:sz w:val="24"/>
          <w:szCs w:val="24"/>
          <w:u w:val="none"/>
        </w:rPr>
      </w:pPr>
      <w:r w:rsidDel="00000000" w:rsidR="00000000" w:rsidRPr="00000000">
        <w:rPr>
          <w:sz w:val="24"/>
          <w:szCs w:val="24"/>
          <w:rtl w:val="0"/>
        </w:rPr>
        <w:t xml:space="preserve">Main Question: The current study compares the performance of two deep neural networks using Recurrent Neural Networks (RNNs) and Convolutional Neural Networks (CNNs) to classify EEG data during a task. The main question is which architecture, RNN or CNN, better classifies and interprets EEG signals according to their motor imagery. By evaluating the accuracy of the test dataset, the study aims to compare the strengths and limitations of each architecture.</w:t>
      </w:r>
    </w:p>
    <w:p w:rsidR="00000000" w:rsidDel="00000000" w:rsidP="00000000" w:rsidRDefault="00000000" w:rsidRPr="00000000" w14:paraId="000000AF">
      <w:pPr>
        <w:numPr>
          <w:ilvl w:val="0"/>
          <w:numId w:val="10"/>
        </w:numPr>
        <w:ind w:left="720" w:hanging="360"/>
        <w:rPr>
          <w:sz w:val="24"/>
          <w:szCs w:val="24"/>
          <w:u w:val="none"/>
        </w:rPr>
      </w:pPr>
      <w:r w:rsidDel="00000000" w:rsidR="00000000" w:rsidRPr="00000000">
        <w:rPr>
          <w:sz w:val="24"/>
          <w:szCs w:val="24"/>
          <w:rtl w:val="0"/>
        </w:rPr>
        <w:t xml:space="preserve">Method: To prepare the EEG dataset, we used preprocessing techniques such as bandpass filters and trained a Recurrent neural network (RNN) and Convolutional Neural Network (CNN) to classify the data according to the types of motor imagery (e.g., moving the left or right hand). During training, we fine-tuned the hyperparameters through grid search to maximize the performance. Specifically, we used different regularization methods like weight decay (L2), early stopping, drop-out layers, and batch normalization to prevent overfitting.</w:t>
      </w:r>
    </w:p>
    <w:p w:rsidR="00000000" w:rsidDel="00000000" w:rsidP="00000000" w:rsidRDefault="00000000" w:rsidRPr="00000000" w14:paraId="000000B0">
      <w:pPr>
        <w:numPr>
          <w:ilvl w:val="0"/>
          <w:numId w:val="10"/>
        </w:numPr>
        <w:ind w:left="720" w:hanging="360"/>
        <w:rPr>
          <w:sz w:val="24"/>
          <w:szCs w:val="24"/>
          <w:u w:val="none"/>
        </w:rPr>
      </w:pPr>
      <w:r w:rsidDel="00000000" w:rsidR="00000000" w:rsidRPr="00000000">
        <w:rPr>
          <w:sz w:val="24"/>
          <w:szCs w:val="24"/>
          <w:rtl w:val="0"/>
        </w:rPr>
        <w:t xml:space="preserve">Results: We ran each network on one or multiple subjects. We found that training on one subject, the RNN and CNN models achieved accuracies of 0.64 and 0.46 respectively on the test data. Both models performed no better than the chance (0.52) on the grouped subjects’ data due to the individual differences..</w:t>
      </w:r>
    </w:p>
    <w:p w:rsidR="00000000" w:rsidDel="00000000" w:rsidP="00000000" w:rsidRDefault="00000000" w:rsidRPr="00000000" w14:paraId="000000B1">
      <w:pPr>
        <w:numPr>
          <w:ilvl w:val="0"/>
          <w:numId w:val="10"/>
        </w:numPr>
        <w:ind w:left="720" w:hanging="360"/>
        <w:rPr>
          <w:sz w:val="24"/>
          <w:szCs w:val="24"/>
          <w:u w:val="none"/>
        </w:rPr>
      </w:pPr>
      <w:r w:rsidDel="00000000" w:rsidR="00000000" w:rsidRPr="00000000">
        <w:rPr>
          <w:sz w:val="24"/>
          <w:szCs w:val="24"/>
          <w:rtl w:val="0"/>
        </w:rPr>
        <w:t xml:space="preserve">Conclusion/discussion: our results indicate that </w:t>
      </w:r>
      <w:r w:rsidDel="00000000" w:rsidR="00000000" w:rsidRPr="00000000">
        <w:rPr>
          <w:sz w:val="24"/>
          <w:szCs w:val="24"/>
          <w:highlight w:val="white"/>
          <w:rtl w:val="0"/>
        </w:rPr>
        <w:t xml:space="preserve">the RNN outperformed the CNN in terms of accuracy and reliability in decoding brain activity. The inherent capability of RNNs to capture temporal dependencies in sequential data proved to be advantageous for processing time-series EEG signals. (We are most probably going to change this section to frame it more on the neuroscience aspect of it)</w:t>
      </w:r>
    </w:p>
    <w:p w:rsidR="00000000" w:rsidDel="00000000" w:rsidP="00000000" w:rsidRDefault="00000000" w:rsidRPr="00000000" w14:paraId="000000B2">
      <w:pPr>
        <w:ind w:left="0" w:firstLine="0"/>
        <w:rPr>
          <w:sz w:val="24"/>
          <w:szCs w:val="24"/>
          <w:highlight w:val="white"/>
        </w:rPr>
      </w:pPr>
      <w:r w:rsidDel="00000000" w:rsidR="00000000" w:rsidRPr="00000000">
        <w:rPr>
          <w:rtl w:val="0"/>
        </w:rPr>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1- The first thing we can figure out is that signals between subjects are similar to each other or they are different.</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2- At second  we can figure out which two signals have more different from each other(accuracy high) and which two signal are look like each other the most(low accuracy)</w:t>
      </w:r>
    </w:p>
    <w:p w:rsidR="00000000" w:rsidDel="00000000" w:rsidP="00000000" w:rsidRDefault="00000000" w:rsidRPr="00000000" w14:paraId="000000B5">
      <w:pPr>
        <w:rPr>
          <w:sz w:val="24"/>
          <w:szCs w:val="24"/>
          <w:highlight w:val="white"/>
        </w:rPr>
      </w:pPr>
      <w:r w:rsidDel="00000000" w:rsidR="00000000" w:rsidRPr="00000000">
        <w:rPr>
          <w:sz w:val="24"/>
          <w:szCs w:val="24"/>
          <w:highlight w:val="white"/>
          <w:rtl w:val="0"/>
        </w:rPr>
        <w:t xml:space="preserve">3- What data looks like visualizing and analyzing the dataset a little more deeper.</w:t>
      </w:r>
    </w:p>
    <w:p w:rsidR="00000000" w:rsidDel="00000000" w:rsidP="00000000" w:rsidRDefault="00000000" w:rsidRPr="00000000" w14:paraId="000000B6">
      <w:pPr>
        <w:rPr>
          <w:sz w:val="24"/>
          <w:szCs w:val="24"/>
          <w:highlight w:val="white"/>
        </w:rPr>
      </w:pPr>
      <w:r w:rsidDel="00000000" w:rsidR="00000000" w:rsidRPr="00000000">
        <w:rPr>
          <w:sz w:val="24"/>
          <w:szCs w:val="24"/>
          <w:highlight w:val="white"/>
          <w:rtl w:val="0"/>
        </w:rPr>
        <w:t xml:space="preserve">4- Temporal Dynamics: The use of RNNs can highlight the temporal dynamics of brain activity, showing how neural signals evolve over time during motor imagery tasks. This can provide insights into the timing and sequence of neural activation related to specific motor imagery​ </w:t>
      </w:r>
    </w:p>
    <w:p w:rsidR="00000000" w:rsidDel="00000000" w:rsidP="00000000" w:rsidRDefault="00000000" w:rsidRPr="00000000" w14:paraId="000000B7">
      <w:pPr>
        <w:rPr>
          <w:sz w:val="24"/>
          <w:szCs w:val="24"/>
          <w:highlight w:val="white"/>
        </w:rPr>
      </w:pPr>
      <w:r w:rsidDel="00000000" w:rsidR="00000000" w:rsidRPr="00000000">
        <w:rPr>
          <w:rtl w:val="0"/>
        </w:rPr>
      </w:r>
    </w:p>
    <w:p w:rsidR="00000000" w:rsidDel="00000000" w:rsidP="00000000" w:rsidRDefault="00000000" w:rsidRPr="00000000" w14:paraId="000000B8">
      <w:pPr>
        <w:rPr>
          <w:sz w:val="24"/>
          <w:szCs w:val="24"/>
          <w:highlight w:val="white"/>
        </w:rPr>
      </w:pPr>
      <w:r w:rsidDel="00000000" w:rsidR="00000000" w:rsidRPr="00000000">
        <w:rPr>
          <w:sz w:val="24"/>
          <w:szCs w:val="24"/>
          <w:highlight w:val="white"/>
          <w:rtl w:val="0"/>
        </w:rPr>
        <w:t xml:space="preserve">5- Signal Preprocessing Techniques: Exploring different preprocessing methods like bandpass filtering and their effectiveness in removing artifacts while preserving neural signals can provide best practices for EEG data preparation</w:t>
      </w:r>
    </w:p>
    <w:p w:rsidR="00000000" w:rsidDel="00000000" w:rsidP="00000000" w:rsidRDefault="00000000" w:rsidRPr="00000000" w14:paraId="000000B9">
      <w:pPr>
        <w:rPr>
          <w:sz w:val="24"/>
          <w:szCs w:val="24"/>
          <w:highlight w:val="white"/>
        </w:rPr>
      </w:pPr>
      <w:r w:rsidDel="00000000" w:rsidR="00000000" w:rsidRPr="00000000">
        <w:rPr>
          <w:rtl w:val="0"/>
        </w:rPr>
      </w:r>
    </w:p>
    <w:p w:rsidR="00000000" w:rsidDel="00000000" w:rsidP="00000000" w:rsidRDefault="00000000" w:rsidRPr="00000000" w14:paraId="000000BA">
      <w:pPr>
        <w:rPr>
          <w:sz w:val="24"/>
          <w:szCs w:val="24"/>
          <w:highlight w:val="white"/>
        </w:rPr>
      </w:pPr>
      <w:r w:rsidDel="00000000" w:rsidR="00000000" w:rsidRPr="00000000">
        <w:rPr>
          <w:sz w:val="24"/>
          <w:szCs w:val="24"/>
          <w:highlight w:val="white"/>
          <w:rtl w:val="0"/>
        </w:rPr>
        <w:t xml:space="preserve">6- Classification Performance: By comparing the performance of various classifiers (e.g., SVM, neural networks) on the datasets, researchers can identify the most robust approaches for decoding motor imagery from EEG signals. This can inform the design of future BCIs​ </w:t>
      </w:r>
    </w:p>
    <w:p w:rsidR="00000000" w:rsidDel="00000000" w:rsidP="00000000" w:rsidRDefault="00000000" w:rsidRPr="00000000" w14:paraId="000000BB">
      <w:pPr>
        <w:rPr>
          <w:sz w:val="24"/>
          <w:szCs w:val="24"/>
          <w:highlight w:val="white"/>
        </w:rPr>
      </w:pPr>
      <w:r w:rsidDel="00000000" w:rsidR="00000000" w:rsidRPr="00000000">
        <w:rPr>
          <w:rtl w:val="0"/>
        </w:rPr>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 xml:space="preserve">7- we can also try to visualize EOG signal, I don’t it’s useful or not and suitable for the project an the tasks we had done before</w:t>
      </w:r>
    </w:p>
    <w:p w:rsidR="00000000" w:rsidDel="00000000" w:rsidP="00000000" w:rsidRDefault="00000000" w:rsidRPr="00000000" w14:paraId="000000BD">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BE">
      <w:pPr>
        <w:rPr>
          <w:sz w:val="24"/>
          <w:szCs w:val="24"/>
          <w:highlight w:val="white"/>
        </w:rPr>
      </w:pPr>
      <w:r w:rsidDel="00000000" w:rsidR="00000000" w:rsidRPr="00000000">
        <w:rPr>
          <w:rtl w:val="0"/>
        </w:rPr>
      </w:r>
    </w:p>
    <w:p w:rsidR="00000000" w:rsidDel="00000000" w:rsidP="00000000" w:rsidRDefault="00000000" w:rsidRPr="00000000" w14:paraId="000000BF">
      <w:pPr>
        <w:rPr>
          <w:sz w:val="24"/>
          <w:szCs w:val="24"/>
          <w:highlight w:val="white"/>
        </w:rPr>
      </w:pPr>
      <w:r w:rsidDel="00000000" w:rsidR="00000000" w:rsidRPr="00000000">
        <w:rPr>
          <w:rtl w:val="0"/>
        </w:rPr>
      </w:r>
    </w:p>
    <w:p w:rsidR="00000000" w:rsidDel="00000000" w:rsidP="00000000" w:rsidRDefault="00000000" w:rsidRPr="00000000" w14:paraId="000000C0">
      <w:pPr>
        <w:ind w:left="0" w:firstLine="0"/>
        <w:jc w:val="left"/>
        <w:rPr>
          <w:sz w:val="24"/>
          <w:szCs w:val="24"/>
        </w:rPr>
      </w:pPr>
      <w:r w:rsidDel="00000000" w:rsidR="00000000" w:rsidRPr="00000000">
        <w:rPr>
          <w:sz w:val="24"/>
          <w:szCs w:val="24"/>
          <w:rtl w:val="0"/>
        </w:rPr>
        <w:t xml:space="preserve">Update code:</w:t>
      </w:r>
    </w:p>
    <w:p w:rsidR="00000000" w:rsidDel="00000000" w:rsidP="00000000" w:rsidRDefault="00000000" w:rsidRPr="00000000" w14:paraId="000000C1">
      <w:pPr>
        <w:ind w:left="0" w:firstLine="0"/>
        <w:jc w:val="left"/>
        <w:rPr>
          <w:sz w:val="24"/>
          <w:szCs w:val="24"/>
        </w:rPr>
      </w:pPr>
      <w:r w:rsidDel="00000000" w:rsidR="00000000" w:rsidRPr="00000000">
        <w:rPr>
          <w:sz w:val="24"/>
          <w:szCs w:val="24"/>
          <w:rtl w:val="0"/>
        </w:rPr>
        <w:t xml:space="preserve">Used Grid search to find the best hyperparam (</w:t>
      </w:r>
      <w:hyperlink r:id="rId23">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 # we need to get the mean and var of best model results as the output of the model.</w:t>
      </w:r>
    </w:p>
    <w:p w:rsidR="00000000" w:rsidDel="00000000" w:rsidP="00000000" w:rsidRDefault="00000000" w:rsidRPr="00000000" w14:paraId="000000C2">
      <w:pPr>
        <w:ind w:left="0" w:firstLine="0"/>
        <w:jc w:val="left"/>
        <w:rPr>
          <w:sz w:val="24"/>
          <w:szCs w:val="24"/>
        </w:rPr>
      </w:pPr>
      <w:r w:rsidDel="00000000" w:rsidR="00000000" w:rsidRPr="00000000">
        <w:rPr>
          <w:rtl w:val="0"/>
        </w:rPr>
      </w:r>
    </w:p>
    <w:p w:rsidR="00000000" w:rsidDel="00000000" w:rsidP="00000000" w:rsidRDefault="00000000" w:rsidRPr="00000000" w14:paraId="000000C3">
      <w:pPr>
        <w:ind w:left="0" w:firstLine="0"/>
        <w:jc w:val="left"/>
        <w:rPr>
          <w:b w:val="1"/>
          <w:sz w:val="24"/>
          <w:szCs w:val="24"/>
        </w:rPr>
      </w:pPr>
      <w:r w:rsidDel="00000000" w:rsidR="00000000" w:rsidRPr="00000000">
        <w:rPr>
          <w:b w:val="1"/>
          <w:sz w:val="24"/>
          <w:szCs w:val="24"/>
          <w:rtl w:val="0"/>
        </w:rPr>
        <w:t xml:space="preserve">Some Abstract</w:t>
      </w:r>
    </w:p>
    <w:p w:rsidR="00000000" w:rsidDel="00000000" w:rsidP="00000000" w:rsidRDefault="00000000" w:rsidRPr="00000000" w14:paraId="000000C4">
      <w:pPr>
        <w:ind w:left="0" w:firstLine="0"/>
        <w:jc w:val="left"/>
        <w:rPr>
          <w:b w:val="1"/>
          <w:sz w:val="24"/>
          <w:szCs w:val="24"/>
        </w:rPr>
      </w:pPr>
      <w:r w:rsidDel="00000000" w:rsidR="00000000" w:rsidRPr="00000000">
        <w:rPr>
          <w:b w:val="1"/>
          <w:sz w:val="24"/>
          <w:szCs w:val="24"/>
          <w:rtl w:val="0"/>
        </w:rPr>
        <w:t xml:space="preserve">Abstract </w:t>
      </w:r>
    </w:p>
    <w:p w:rsidR="00000000" w:rsidDel="00000000" w:rsidP="00000000" w:rsidRDefault="00000000" w:rsidRPr="00000000" w14:paraId="000000C5">
      <w:pPr>
        <w:ind w:left="0" w:firstLine="0"/>
        <w:jc w:val="left"/>
        <w:rPr>
          <w:sz w:val="24"/>
          <w:szCs w:val="24"/>
        </w:rPr>
      </w:pPr>
      <w:r w:rsidDel="00000000" w:rsidR="00000000" w:rsidRPr="00000000">
        <w:rPr>
          <w:rtl w:val="0"/>
        </w:rPr>
      </w:r>
    </w:p>
    <w:p w:rsidR="00000000" w:rsidDel="00000000" w:rsidP="00000000" w:rsidRDefault="00000000" w:rsidRPr="00000000" w14:paraId="000000C6">
      <w:pPr>
        <w:ind w:left="0" w:firstLine="0"/>
        <w:rPr>
          <w:sz w:val="24"/>
          <w:szCs w:val="24"/>
          <w:highlight w:val="white"/>
        </w:rPr>
      </w:pPr>
      <w:r w:rsidDel="00000000" w:rsidR="00000000" w:rsidRPr="00000000">
        <w:rPr>
          <w:sz w:val="24"/>
          <w:szCs w:val="24"/>
          <w:rtl w:val="0"/>
        </w:rPr>
        <w:t xml:space="preserve">Analysis of fine-scale dynamics in electroencephalography (EEG) is crucial in the field of brain-computer interfaces (BCI). It can help rehabilitation of various types of paralysis or motor difficulties. Deep Learning techniques have been used to tackle the difficulties in interpreting raw EEG data in order to identify specific patterns related to different motor tasks or their mental imagery.  The current study compares the performance of two deep neural networks using Recurrent Neural Networks (RNNs) and Convolutional Neural Networks (CNNs) to classify EEG data during a task. The main question is which architecture, RNN or CNN, better classifies and interprets EEG signals according to their motor imagery. By evaluating the accuracy of the test dataset, the study aims to compare the strengths and limitations of each architecture. To prepare the EEG dataset, we used preprocessing techniques such as bandpass filters and trained a Recurrent neural network (RNN) and Convolutional Neural Network (CNN) to classify the data according to the types of motor imagery (e.g., moving the left or right hand). During training, we fine-tuned the hyperparameters through grid search to maximize the performance. Specifically, we used different regularization methods like weight decay (L2), early stopping, drop-out layers, and batch normalization to prevent overfitting. We ran each network on one or multiple subjects. We ran each network on one or multiple subjects. We found that training on one subject, the RNN and CNN models achieved accuracies of 0.64, s = 0.07, </w:t>
      </w:r>
      <w:r w:rsidDel="00000000" w:rsidR="00000000" w:rsidRPr="00000000">
        <w:rPr>
          <w:color w:val="202122"/>
          <w:sz w:val="24"/>
          <w:szCs w:val="24"/>
          <w:highlight w:val="white"/>
          <w:rtl w:val="0"/>
        </w:rPr>
        <w:t xml:space="preserve">± 0.02</w:t>
      </w:r>
      <w:r w:rsidDel="00000000" w:rsidR="00000000" w:rsidRPr="00000000">
        <w:rPr>
          <w:sz w:val="24"/>
          <w:szCs w:val="24"/>
          <w:rtl w:val="0"/>
        </w:rPr>
        <w:t xml:space="preserve"> and 0.46, s = 0.08, </w:t>
      </w:r>
      <w:r w:rsidDel="00000000" w:rsidR="00000000" w:rsidRPr="00000000">
        <w:rPr>
          <w:color w:val="202122"/>
          <w:sz w:val="24"/>
          <w:szCs w:val="24"/>
          <w:highlight w:val="white"/>
          <w:rtl w:val="0"/>
        </w:rPr>
        <w:t xml:space="preserve">± 0.01</w:t>
      </w:r>
      <w:r w:rsidDel="00000000" w:rsidR="00000000" w:rsidRPr="00000000">
        <w:rPr>
          <w:sz w:val="24"/>
          <w:szCs w:val="24"/>
          <w:rtl w:val="0"/>
        </w:rPr>
        <w:t xml:space="preserve"> respectively on the test data. Both models performed no better than the chance with 0.52, s = 0.12 </w:t>
      </w:r>
      <w:r w:rsidDel="00000000" w:rsidR="00000000" w:rsidRPr="00000000">
        <w:rPr>
          <w:color w:val="202122"/>
          <w:sz w:val="24"/>
          <w:szCs w:val="24"/>
          <w:highlight w:val="white"/>
          <w:rtl w:val="0"/>
        </w:rPr>
        <w:t xml:space="preserve">± 0.04 </w:t>
      </w:r>
      <w:r w:rsidDel="00000000" w:rsidR="00000000" w:rsidRPr="00000000">
        <w:rPr>
          <w:sz w:val="24"/>
          <w:szCs w:val="24"/>
          <w:rtl w:val="0"/>
        </w:rPr>
        <w:t xml:space="preserve">on the grouped subjects’ data due to the individual differences. These results suggest that RNNs are able to capture the idiosyncratic aspects of neural coding during motor imagery while the CNNs fail to </w:t>
      </w:r>
      <w:r w:rsidDel="00000000" w:rsidR="00000000" w:rsidRPr="00000000">
        <w:rPr>
          <w:sz w:val="24"/>
          <w:szCs w:val="24"/>
          <w:highlight w:val="white"/>
          <w:rtl w:val="0"/>
        </w:rPr>
        <w:t xml:space="preserve">identify temporal dependencies in sequential data essential to probe these effects.</w:t>
      </w:r>
    </w:p>
    <w:p w:rsidR="00000000" w:rsidDel="00000000" w:rsidP="00000000" w:rsidRDefault="00000000" w:rsidRPr="00000000" w14:paraId="000000C7">
      <w:pPr>
        <w:ind w:left="0" w:firstLine="0"/>
        <w:rPr>
          <w:sz w:val="24"/>
          <w:szCs w:val="24"/>
          <w:highlight w:val="white"/>
        </w:rPr>
      </w:pPr>
      <w:r w:rsidDel="00000000" w:rsidR="00000000" w:rsidRPr="00000000">
        <w:rPr>
          <w:rtl w:val="0"/>
        </w:rPr>
      </w:r>
    </w:p>
    <w:p w:rsidR="00000000" w:rsidDel="00000000" w:rsidP="00000000" w:rsidRDefault="00000000" w:rsidRPr="00000000" w14:paraId="000000C8">
      <w:pPr>
        <w:ind w:left="0" w:firstLine="0"/>
        <w:rPr>
          <w:sz w:val="24"/>
          <w:szCs w:val="24"/>
          <w:highlight w:val="white"/>
        </w:rPr>
      </w:pPr>
      <w:r w:rsidDel="00000000" w:rsidR="00000000" w:rsidRPr="00000000">
        <w:rPr>
          <w:rtl w:val="0"/>
        </w:rPr>
      </w:r>
    </w:p>
    <w:p w:rsidR="00000000" w:rsidDel="00000000" w:rsidP="00000000" w:rsidRDefault="00000000" w:rsidRPr="00000000" w14:paraId="000000C9">
      <w:pPr>
        <w:ind w:left="0" w:firstLine="0"/>
        <w:rPr>
          <w:sz w:val="24"/>
          <w:szCs w:val="24"/>
          <w:highlight w:val="white"/>
        </w:rPr>
      </w:pPr>
      <w:r w:rsidDel="00000000" w:rsidR="00000000" w:rsidRPr="00000000">
        <w:rPr>
          <w:rtl w:val="0"/>
        </w:rPr>
      </w:r>
    </w:p>
    <w:p w:rsidR="00000000" w:rsidDel="00000000" w:rsidP="00000000" w:rsidRDefault="00000000" w:rsidRPr="00000000" w14:paraId="000000CA">
      <w:pPr>
        <w:ind w:left="0" w:firstLine="0"/>
        <w:rPr>
          <w:sz w:val="24"/>
          <w:szCs w:val="24"/>
          <w:highlight w:val="white"/>
        </w:rPr>
      </w:pPr>
      <w:r w:rsidDel="00000000" w:rsidR="00000000" w:rsidRPr="00000000">
        <w:rPr>
          <w:rtl w:val="0"/>
        </w:rPr>
      </w:r>
    </w:p>
    <w:p w:rsidR="00000000" w:rsidDel="00000000" w:rsidP="00000000" w:rsidRDefault="00000000" w:rsidRPr="00000000" w14:paraId="000000CB">
      <w:pPr>
        <w:ind w:left="0" w:firstLine="0"/>
        <w:rPr>
          <w:sz w:val="24"/>
          <w:szCs w:val="24"/>
          <w:highlight w:val="white"/>
        </w:rPr>
      </w:pPr>
      <w:r w:rsidDel="00000000" w:rsidR="00000000" w:rsidRPr="00000000">
        <w:rPr>
          <w:rtl w:val="0"/>
        </w:rPr>
      </w:r>
    </w:p>
    <w:p w:rsidR="00000000" w:rsidDel="00000000" w:rsidP="00000000" w:rsidRDefault="00000000" w:rsidRPr="00000000" w14:paraId="000000CC">
      <w:pPr>
        <w:ind w:left="0" w:firstLine="0"/>
        <w:rPr>
          <w:sz w:val="24"/>
          <w:szCs w:val="24"/>
          <w:highlight w:val="white"/>
        </w:rPr>
      </w:pPr>
      <w:r w:rsidDel="00000000" w:rsidR="00000000" w:rsidRPr="00000000">
        <w:rPr>
          <w:sz w:val="24"/>
          <w:szCs w:val="24"/>
          <w:highlight w:val="white"/>
          <w:rtl w:val="0"/>
        </w:rPr>
        <w:t xml:space="preserve">Mohammad Mashreghi:</w:t>
      </w:r>
    </w:p>
    <w:p w:rsidR="00000000" w:rsidDel="00000000" w:rsidP="00000000" w:rsidRDefault="00000000" w:rsidRPr="00000000" w14:paraId="000000CD">
      <w:pPr>
        <w:ind w:left="0" w:firstLine="0"/>
        <w:rPr>
          <w:sz w:val="24"/>
          <w:szCs w:val="24"/>
          <w:highlight w:val="white"/>
        </w:rPr>
      </w:pPr>
      <w:hyperlink r:id="rId24">
        <w:r w:rsidDel="00000000" w:rsidR="00000000" w:rsidRPr="00000000">
          <w:rPr>
            <w:color w:val="1155cc"/>
            <w:sz w:val="24"/>
            <w:szCs w:val="24"/>
            <w:highlight w:val="white"/>
            <w:u w:val="single"/>
            <w:rtl w:val="0"/>
          </w:rPr>
          <w:t xml:space="preserve">amiramirmashgh@gmail.com</w:t>
        </w:r>
      </w:hyperlink>
      <w:r w:rsidDel="00000000" w:rsidR="00000000" w:rsidRPr="00000000">
        <w:rPr>
          <w:rtl w:val="0"/>
        </w:rPr>
      </w:r>
    </w:p>
    <w:p w:rsidR="00000000" w:rsidDel="00000000" w:rsidP="00000000" w:rsidRDefault="00000000" w:rsidRPr="00000000" w14:paraId="000000CE">
      <w:pPr>
        <w:ind w:left="0" w:firstLine="0"/>
        <w:rPr>
          <w:sz w:val="24"/>
          <w:szCs w:val="24"/>
          <w:highlight w:val="white"/>
        </w:rPr>
      </w:pPr>
      <w:r w:rsidDel="00000000" w:rsidR="00000000" w:rsidRPr="00000000">
        <w:rPr>
          <w:rtl w:val="0"/>
        </w:rPr>
      </w:r>
    </w:p>
    <w:p w:rsidR="00000000" w:rsidDel="00000000" w:rsidP="00000000" w:rsidRDefault="00000000" w:rsidRPr="00000000" w14:paraId="000000CF">
      <w:pPr>
        <w:rPr>
          <w:rFonts w:ascii="Roboto" w:cs="Roboto" w:eastAsia="Roboto" w:hAnsi="Roboto"/>
          <w:color w:val="131619"/>
          <w:sz w:val="21"/>
          <w:szCs w:val="21"/>
          <w:highlight w:val="white"/>
        </w:rPr>
      </w:pPr>
      <w:r w:rsidDel="00000000" w:rsidR="00000000" w:rsidRPr="00000000">
        <w:rPr>
          <w:rFonts w:ascii="Roboto" w:cs="Roboto" w:eastAsia="Roboto" w:hAnsi="Roboto"/>
          <w:color w:val="131619"/>
          <w:sz w:val="21"/>
          <w:szCs w:val="21"/>
          <w:highlight w:val="white"/>
          <w:rtl w:val="0"/>
        </w:rPr>
        <w:t xml:space="preserve">Reyhane Zare    </w:t>
      </w:r>
    </w:p>
    <w:p w:rsidR="00000000" w:rsidDel="00000000" w:rsidP="00000000" w:rsidRDefault="00000000" w:rsidRPr="00000000" w14:paraId="000000D0">
      <w:pPr>
        <w:rPr>
          <w:rFonts w:ascii="Roboto" w:cs="Roboto" w:eastAsia="Roboto" w:hAnsi="Roboto"/>
          <w:color w:val="131619"/>
          <w:sz w:val="21"/>
          <w:szCs w:val="21"/>
          <w:highlight w:val="white"/>
        </w:rPr>
      </w:pPr>
      <w:hyperlink r:id="rId25">
        <w:r w:rsidDel="00000000" w:rsidR="00000000" w:rsidRPr="00000000">
          <w:rPr>
            <w:rFonts w:ascii="Roboto" w:cs="Roboto" w:eastAsia="Roboto" w:hAnsi="Roboto"/>
            <w:color w:val="1155cc"/>
            <w:sz w:val="21"/>
            <w:szCs w:val="21"/>
            <w:highlight w:val="white"/>
            <w:u w:val="single"/>
            <w:rtl w:val="0"/>
          </w:rPr>
          <w:t xml:space="preserve">r_zare.elec@yahoo.com</w:t>
        </w:r>
      </w:hyperlink>
      <w:r w:rsidDel="00000000" w:rsidR="00000000" w:rsidRPr="00000000">
        <w:rPr>
          <w:rtl w:val="0"/>
        </w:rPr>
      </w:r>
    </w:p>
    <w:p w:rsidR="00000000" w:rsidDel="00000000" w:rsidP="00000000" w:rsidRDefault="00000000" w:rsidRPr="00000000" w14:paraId="000000D1">
      <w:pPr>
        <w:rPr>
          <w:rFonts w:ascii="Roboto" w:cs="Roboto" w:eastAsia="Roboto" w:hAnsi="Roboto"/>
          <w:color w:val="131619"/>
          <w:sz w:val="21"/>
          <w:szCs w:val="21"/>
          <w:highlight w:val="white"/>
        </w:rPr>
      </w:pPr>
      <w:r w:rsidDel="00000000" w:rsidR="00000000" w:rsidRPr="00000000">
        <w:rPr>
          <w:rtl w:val="0"/>
        </w:rPr>
      </w:r>
    </w:p>
    <w:p w:rsidR="00000000" w:rsidDel="00000000" w:rsidP="00000000" w:rsidRDefault="00000000" w:rsidRPr="00000000" w14:paraId="000000D2">
      <w:pPr>
        <w:rPr>
          <w:rFonts w:ascii="Roboto" w:cs="Roboto" w:eastAsia="Roboto" w:hAnsi="Roboto"/>
          <w:color w:val="131619"/>
          <w:sz w:val="21"/>
          <w:szCs w:val="21"/>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color w:val="131619"/>
          <w:sz w:val="21"/>
          <w:szCs w:val="21"/>
          <w:highlight w:val="white"/>
        </w:rPr>
      </w:pPr>
      <w:r w:rsidDel="00000000" w:rsidR="00000000" w:rsidRPr="00000000">
        <w:rPr>
          <w:rtl w:val="0"/>
        </w:rPr>
      </w:r>
    </w:p>
    <w:p w:rsidR="00000000" w:rsidDel="00000000" w:rsidP="00000000" w:rsidRDefault="00000000" w:rsidRPr="00000000" w14:paraId="000000D4">
      <w:pPr>
        <w:rPr>
          <w:rFonts w:ascii="Roboto" w:cs="Roboto" w:eastAsia="Roboto" w:hAnsi="Roboto"/>
          <w:color w:val="131619"/>
          <w:sz w:val="21"/>
          <w:szCs w:val="21"/>
          <w:highlight w:val="white"/>
        </w:rPr>
      </w:pPr>
      <w:r w:rsidDel="00000000" w:rsidR="00000000" w:rsidRPr="00000000">
        <w:rPr>
          <w:rFonts w:ascii="Roboto" w:cs="Roboto" w:eastAsia="Roboto" w:hAnsi="Roboto"/>
          <w:color w:val="131619"/>
          <w:sz w:val="21"/>
          <w:szCs w:val="21"/>
          <w:highlight w:val="white"/>
          <w:rtl w:val="0"/>
        </w:rPr>
        <w:t xml:space="preserve">July 24:</w:t>
      </w:r>
    </w:p>
    <w:p w:rsidR="00000000" w:rsidDel="00000000" w:rsidP="00000000" w:rsidRDefault="00000000" w:rsidRPr="00000000" w14:paraId="000000D5">
      <w:pPr>
        <w:rPr>
          <w:rFonts w:ascii="Roboto" w:cs="Roboto" w:eastAsia="Roboto" w:hAnsi="Roboto"/>
          <w:color w:val="131619"/>
          <w:sz w:val="21"/>
          <w:szCs w:val="21"/>
          <w:highlight w:val="white"/>
        </w:rPr>
      </w:pPr>
      <w:r w:rsidDel="00000000" w:rsidR="00000000" w:rsidRPr="00000000">
        <w:rPr>
          <w:rFonts w:ascii="Roboto" w:cs="Roboto" w:eastAsia="Roboto" w:hAnsi="Roboto"/>
          <w:color w:val="131619"/>
          <w:sz w:val="21"/>
          <w:szCs w:val="21"/>
          <w:highlight w:val="white"/>
          <w:rtl w:val="0"/>
        </w:rPr>
        <w:t xml:space="preserve">Slide samples(https://compneuro.neuromatch.io/projects/docs/projects_2020/neurons.html)</w:t>
      </w:r>
    </w:p>
    <w:p w:rsidR="00000000" w:rsidDel="00000000" w:rsidP="00000000" w:rsidRDefault="00000000" w:rsidRPr="00000000" w14:paraId="000000D6">
      <w:pPr>
        <w:ind w:left="0" w:firstLine="0"/>
        <w:rPr>
          <w:sz w:val="24"/>
          <w:szCs w:val="24"/>
          <w:highlight w:val="red"/>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Vivek Sagar" w:id="0" w:date="2024-07-11T17:16:50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would suggest avoiding using ChatGPT or generative AI to write down content at this stage, but it can be used later to flesh out questions a bit more. Though it's good to do the exercise without using it in the first place.</w:t>
      </w:r>
    </w:p>
  </w:comment>
  <w:comment w:author="Soan Kim" w:id="1" w:date="2024-07-23T18:28:48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job!!!</w:t>
      </w:r>
    </w:p>
  </w:comment>
  <w:comment w:author="Soan Kim" w:id="2" w:date="2024-07-23T18:28:48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job!!!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moabb.neurotechx.com/docs/generated/moabb.datasets.Lee2019_MI.html" TargetMode="External"/><Relationship Id="rId22" Type="http://schemas.openxmlformats.org/officeDocument/2006/relationships/hyperlink" Target="https://docs.google.com/presentation/d/1wdFyiHHBiZZvfwE6FCEkuTB-wjuGzhjTWfMWcqVRGt8/edit?usp=sharing" TargetMode="External"/><Relationship Id="rId21" Type="http://schemas.openxmlformats.org/officeDocument/2006/relationships/hyperlink" Target="https://colab.research.google.com/drive/15zLKbfU80SR_sC8u_umH_JWNmYwfkgiX" TargetMode="External"/><Relationship Id="rId24" Type="http://schemas.openxmlformats.org/officeDocument/2006/relationships/hyperlink" Target="mailto:amiramirmashgh@gmail.com" TargetMode="External"/><Relationship Id="rId23" Type="http://schemas.openxmlformats.org/officeDocument/2006/relationships/hyperlink" Target="https://colab.research.google.com/drive/18maqGlXMG5RmbQ-cbAeInxD50v0gCspo?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kaggle.com/search?q=EEG+in%3Adatasets" TargetMode="External"/><Relationship Id="rId25" Type="http://schemas.openxmlformats.org/officeDocument/2006/relationships/hyperlink" Target="mailto:r_zare.elec@yahoo.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bci.de/competition/download/competition_iv/BCICIV_2a_gdf.zip" TargetMode="External"/><Relationship Id="rId8" Type="http://schemas.openxmlformats.org/officeDocument/2006/relationships/hyperlink" Target="https://docs.google.com/presentation/d/1wdFyiHHBiZZvfwE6FCEkuTB-wjuGzhjTWfMWcqVRGt8/edit#slide=id.g2ed14ebd080_0_113" TargetMode="External"/><Relationship Id="rId11" Type="http://schemas.openxmlformats.org/officeDocument/2006/relationships/hyperlink" Target="https://colab.research.google.com/drive/1LV1NPs0Y4bZXugsWHGFJj9hSkpumhj5y?usp=sharing" TargetMode="External"/><Relationship Id="rId10" Type="http://schemas.openxmlformats.org/officeDocument/2006/relationships/hyperlink" Target="https://www.nature.com/articles/s41593-018-0310-2" TargetMode="External"/><Relationship Id="rId13" Type="http://schemas.openxmlformats.org/officeDocument/2006/relationships/hyperlink" Target="https://github.com/Jiaheng-Wang/IFNet" TargetMode="External"/><Relationship Id="rId12" Type="http://schemas.openxmlformats.org/officeDocument/2006/relationships/hyperlink" Target="https://colab.research.google.com/drive/15zLKbfU80SR_sC8u_umH_JWNmYwfkgiX" TargetMode="External"/><Relationship Id="rId15" Type="http://schemas.openxmlformats.org/officeDocument/2006/relationships/hyperlink" Target="https://www.youtube.com/watch?v=Y7s_-qdrAQo" TargetMode="External"/><Relationship Id="rId14" Type="http://schemas.openxmlformats.org/officeDocument/2006/relationships/hyperlink" Target="https://mne.tools/stable/auto_examples/preprocessing/eog_regression.html" TargetMode="External"/><Relationship Id="rId17" Type="http://schemas.openxmlformats.org/officeDocument/2006/relationships/hyperlink" Target="https://github.com/edw4rdyao/eeg_mi_dl/tree/main/data_analysis_notebook_mne" TargetMode="External"/><Relationship Id="rId16" Type="http://schemas.openxmlformats.org/officeDocument/2006/relationships/hyperlink" Target="https://www.datacamp.com/tutorial/tutorial-for-recurrent-neural-network" TargetMode="External"/><Relationship Id="rId19" Type="http://schemas.openxmlformats.org/officeDocument/2006/relationships/hyperlink" Target="https://colab.research.google.com/drive/1Q_8feIy6l79Svrzj9aDcXXHO1mULjQhQ?authuser=1" TargetMode="External"/><Relationship Id="rId18" Type="http://schemas.openxmlformats.org/officeDocument/2006/relationships/hyperlink" Target="https://www.bbci.de/competition/iv/desc_2a.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